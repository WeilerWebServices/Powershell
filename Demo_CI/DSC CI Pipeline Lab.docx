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24"/>
        <w:gridCol w:w="78"/>
        <w:gridCol w:w="1848"/>
        <w:gridCol w:w="90"/>
        <w:gridCol w:w="1857"/>
      </w:tblGrid>
      <w:tr w:rsidR="00CE0197" w14:paraId="7E95C582" w14:textId="77777777" w:rsidTr="008F3D1A">
        <w:trPr>
          <w:trHeight w:val="2016"/>
        </w:trPr>
        <w:tc>
          <w:tcPr>
            <w:tcW w:w="5724" w:type="dxa"/>
            <w:shd w:val="clear" w:color="auto" w:fill="auto"/>
          </w:tcPr>
          <w:p w14:paraId="1DD66975" w14:textId="77777777" w:rsidR="00CE0197" w:rsidRDefault="00807D83" w:rsidP="0062357D">
            <w:pPr>
              <w:rPr>
                <w:noProof/>
              </w:rPr>
            </w:pPr>
            <w:bookmarkStart w:id="0" w:name="_GoBack"/>
            <w:bookmarkEnd w:id="0"/>
            <w:r>
              <w:rPr>
                <w:noProof/>
              </w:rPr>
              <mc:AlternateContent>
                <mc:Choice Requires="wpg">
                  <w:drawing>
                    <wp:anchor distT="0" distB="0" distL="114300" distR="114300" simplePos="0" relativeHeight="251658240" behindDoc="1" locked="0" layoutInCell="1" allowOverlap="1" wp14:anchorId="53A159A8" wp14:editId="6FF97113">
                      <wp:simplePos x="0" y="0"/>
                      <wp:positionH relativeFrom="column">
                        <wp:posOffset>-1744</wp:posOffset>
                      </wp:positionH>
                      <wp:positionV relativeFrom="paragraph">
                        <wp:posOffset>1336040</wp:posOffset>
                      </wp:positionV>
                      <wp:extent cx="6059606" cy="2354238"/>
                      <wp:effectExtent l="0" t="0" r="0" b="8255"/>
                      <wp:wrapNone/>
                      <wp:docPr id="7" name="Group 7"/>
                      <wp:cNvGraphicFramePr/>
                      <a:graphic xmlns:a="http://schemas.openxmlformats.org/drawingml/2006/main">
                        <a:graphicData uri="http://schemas.microsoft.com/office/word/2010/wordprocessingGroup">
                          <wpg:wgp>
                            <wpg:cNvGrpSpPr/>
                            <wpg:grpSpPr>
                              <a:xfrm>
                                <a:off x="0" y="0"/>
                                <a:ext cx="6059606" cy="2354238"/>
                                <a:chOff x="0" y="0"/>
                                <a:chExt cx="6059606" cy="2354238"/>
                              </a:xfrm>
                            </wpg:grpSpPr>
                            <wps:wsp>
                              <wps:cNvPr id="1" name="Rectangle 1"/>
                              <wps:cNvSpPr/>
                              <wps:spPr>
                                <a:xfrm>
                                  <a:off x="0" y="0"/>
                                  <a:ext cx="3630304" cy="2354238"/>
                                </a:xfrm>
                                <a:prstGeom prst="rect">
                                  <a:avLst/>
                                </a:prstGeom>
                                <a:solidFill>
                                  <a:schemeClr val="tx2"/>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78072" y="0"/>
                                  <a:ext cx="1160059" cy="114641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9546" y="6823"/>
                                  <a:ext cx="1160060" cy="11461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78072"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899546" y="1207826"/>
                                  <a:ext cx="1159510" cy="11461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762A3F" id="Group 7" o:spid="_x0000_s1026" style="position:absolute;margin-left:-.15pt;margin-top:105.2pt;width:477.15pt;height:185.35pt;z-index:-251658240" coordsize="60596,23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">
                      <v:rect id="Rectangle 1" o:spid="_x0000_s1027" style="position:absolute;width:36303;height:2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" fillcolor="#000092 [3215]" stroked="f" strokeweight="2pt"/>
                      <v:rect id="Rectangle 3" o:spid="_x0000_s1028" style="position:absolute;left:36780;width:11601;height:11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mHwgAAANoAAAAPAAAAZHJzL2Rvd25yZXYueG1sRI9BawIx&#10;FITvgv8hPKE3zWpB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CUmumHwgAAANoAAAAPAAAA&#10;AAAAAAAAAAAAAAcCAABkcnMvZG93bnJldi54bWxQSwUGAAAAAAMAAwC3AAAA9gIAAAAA&#10;" fillcolor="#00aeef [3214]" stroked="f" strokeweight="2pt"/>
                      <v:rect id="Rectangle 4" o:spid="_x0000_s1029" style="position:absolute;left:48995;top:68;width:11601;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3HzwgAAANoAAAAPAAAAZHJzL2Rvd25yZXYueG1sRI9BawIx&#10;FITvgv8hPKE3zSpF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Abc3HzwgAAANoAAAAPAAAA&#10;AAAAAAAAAAAAAAcCAABkcnMvZG93bnJldi54bWxQSwUGAAAAAAMAAwC3AAAA9gIAAAAA&#10;" fillcolor="#00aeef [3214]" stroked="f" strokeweight="2pt"/>
                      <v:rect id="Rectangle 5" o:spid="_x0000_s1030" style="position:absolute;left:36780;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" fillcolor="#00aeef [3214]" stroked="f" strokeweight="2pt"/>
                      <v:rect id="Rectangle 6" o:spid="_x0000_s1031" style="position:absolute;left:48995;top:12078;width:11595;height:11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" fillcolor="#00aeef [3214]" stroked="f" strokeweight="2pt"/>
                    </v:group>
                  </w:pict>
                </mc:Fallback>
              </mc:AlternateContent>
            </w:r>
          </w:p>
        </w:tc>
        <w:tc>
          <w:tcPr>
            <w:tcW w:w="78" w:type="dxa"/>
            <w:shd w:val="clear" w:color="auto" w:fill="auto"/>
            <w:vAlign w:val="center"/>
          </w:tcPr>
          <w:p w14:paraId="45987D61" w14:textId="77777777" w:rsidR="00CE0197" w:rsidRDefault="00CE0197" w:rsidP="0062357D">
            <w:pPr>
              <w:jc w:val="center"/>
            </w:pPr>
          </w:p>
        </w:tc>
        <w:tc>
          <w:tcPr>
            <w:tcW w:w="3795" w:type="dxa"/>
            <w:gridSpan w:val="3"/>
            <w:shd w:val="clear" w:color="auto" w:fill="auto"/>
            <w:vAlign w:val="center"/>
          </w:tcPr>
          <w:p w14:paraId="060EBDD8" w14:textId="77777777" w:rsidR="00CE0197" w:rsidRPr="00FB0D50" w:rsidRDefault="00170D27" w:rsidP="008F3D1A">
            <w:pPr>
              <w:jc w:val="center"/>
              <w:rPr>
                <w:color w:val="000092" w:themeColor="text2"/>
              </w:rPr>
            </w:pPr>
            <w:r>
              <w:rPr>
                <w:noProof/>
              </w:rPr>
              <w:drawing>
                <wp:inline distT="0" distB="0" distL="0" distR="0" wp14:anchorId="4F73C715" wp14:editId="27A96119">
                  <wp:extent cx="1936750" cy="31871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8703" cy="340432"/>
                          </a:xfrm>
                          <a:prstGeom prst="rect">
                            <a:avLst/>
                          </a:prstGeom>
                          <a:noFill/>
                        </pic:spPr>
                      </pic:pic>
                    </a:graphicData>
                  </a:graphic>
                </wp:inline>
              </w:drawing>
            </w:r>
          </w:p>
        </w:tc>
      </w:tr>
      <w:tr w:rsidR="00CE0197" w:rsidRPr="002B46CE" w14:paraId="695EE90D" w14:textId="77777777" w:rsidTr="008F3D1A">
        <w:trPr>
          <w:trHeight w:val="86"/>
        </w:trPr>
        <w:tc>
          <w:tcPr>
            <w:tcW w:w="5724" w:type="dxa"/>
            <w:shd w:val="clear" w:color="auto" w:fill="auto"/>
          </w:tcPr>
          <w:p w14:paraId="52C6F55A" w14:textId="77777777" w:rsidR="00CE0197" w:rsidRPr="002B46CE" w:rsidRDefault="00CE0197" w:rsidP="0062357D">
            <w:pPr>
              <w:rPr>
                <w:noProof/>
                <w:sz w:val="2"/>
              </w:rPr>
            </w:pPr>
          </w:p>
        </w:tc>
        <w:tc>
          <w:tcPr>
            <w:tcW w:w="78" w:type="dxa"/>
            <w:shd w:val="clear" w:color="auto" w:fill="auto"/>
            <w:vAlign w:val="center"/>
          </w:tcPr>
          <w:p w14:paraId="35BF518B" w14:textId="77777777" w:rsidR="00CE0197" w:rsidRPr="002B46CE" w:rsidRDefault="00CE0197" w:rsidP="0062357D">
            <w:pPr>
              <w:jc w:val="center"/>
              <w:rPr>
                <w:noProof/>
                <w:sz w:val="2"/>
              </w:rPr>
            </w:pPr>
          </w:p>
        </w:tc>
        <w:tc>
          <w:tcPr>
            <w:tcW w:w="1848" w:type="dxa"/>
            <w:shd w:val="clear" w:color="auto" w:fill="auto"/>
            <w:vAlign w:val="center"/>
          </w:tcPr>
          <w:p w14:paraId="07A7FECB" w14:textId="77777777" w:rsidR="00CE0197" w:rsidRPr="002B46CE" w:rsidRDefault="00CE0197" w:rsidP="0062357D">
            <w:pPr>
              <w:jc w:val="center"/>
              <w:rPr>
                <w:noProof/>
                <w:sz w:val="2"/>
              </w:rPr>
            </w:pPr>
          </w:p>
        </w:tc>
        <w:tc>
          <w:tcPr>
            <w:tcW w:w="1947" w:type="dxa"/>
            <w:gridSpan w:val="2"/>
            <w:shd w:val="clear" w:color="auto" w:fill="auto"/>
            <w:vAlign w:val="center"/>
          </w:tcPr>
          <w:p w14:paraId="52E65530" w14:textId="77777777" w:rsidR="00CE0197" w:rsidRPr="002B46CE" w:rsidRDefault="00CE0197" w:rsidP="0062357D">
            <w:pPr>
              <w:jc w:val="center"/>
              <w:rPr>
                <w:sz w:val="2"/>
              </w:rPr>
            </w:pPr>
          </w:p>
        </w:tc>
      </w:tr>
      <w:tr w:rsidR="00DB1691" w14:paraId="451124F1" w14:textId="77777777" w:rsidTr="008F3D1A">
        <w:trPr>
          <w:trHeight w:val="1825"/>
        </w:trPr>
        <w:tc>
          <w:tcPr>
            <w:tcW w:w="5724" w:type="dxa"/>
            <w:vMerge w:val="restart"/>
            <w:shd w:val="clear" w:color="auto" w:fill="auto"/>
            <w:vAlign w:val="center"/>
          </w:tcPr>
          <w:p w14:paraId="791F9706" w14:textId="530304AB" w:rsidR="00DB1691" w:rsidRPr="0061523A" w:rsidRDefault="00196E1F" w:rsidP="008F3D1A">
            <w:pPr>
              <w:pStyle w:val="Title"/>
              <w:ind w:left="180"/>
            </w:pPr>
            <w:r w:rsidRPr="00196E1F">
              <w:rPr>
                <w:rStyle w:val="TitleChar"/>
              </w:rPr>
              <w:t xml:space="preserve">PowerShell CI/CD Tools: DSC, Pester, </w:t>
            </w:r>
            <w:r w:rsidR="00817ACF">
              <w:rPr>
                <w:rStyle w:val="TitleChar"/>
              </w:rPr>
              <w:t>PS</w:t>
            </w:r>
            <w:r w:rsidR="00803AC4">
              <w:rPr>
                <w:rStyle w:val="TitleChar"/>
              </w:rPr>
              <w:t xml:space="preserve"> </w:t>
            </w:r>
            <w:r w:rsidRPr="00196E1F">
              <w:rPr>
                <w:rStyle w:val="TitleChar"/>
              </w:rPr>
              <w:t>Script</w:t>
            </w:r>
            <w:r w:rsidR="00803AC4">
              <w:rPr>
                <w:rStyle w:val="TitleChar"/>
              </w:rPr>
              <w:t xml:space="preserve"> </w:t>
            </w:r>
            <w:r w:rsidRPr="00196E1F">
              <w:rPr>
                <w:rStyle w:val="TitleChar"/>
              </w:rPr>
              <w:t>Analyzer</w:t>
            </w:r>
          </w:p>
        </w:tc>
        <w:tc>
          <w:tcPr>
            <w:tcW w:w="78" w:type="dxa"/>
            <w:shd w:val="clear" w:color="auto" w:fill="auto"/>
            <w:vAlign w:val="center"/>
          </w:tcPr>
          <w:p w14:paraId="4BF1B252" w14:textId="77777777" w:rsidR="00DB1691" w:rsidRDefault="00DB1691" w:rsidP="00215928">
            <w:pPr>
              <w:jc w:val="center"/>
            </w:pPr>
          </w:p>
        </w:tc>
        <w:tc>
          <w:tcPr>
            <w:tcW w:w="1848" w:type="dxa"/>
            <w:shd w:val="clear" w:color="auto" w:fill="auto"/>
            <w:vAlign w:val="center"/>
          </w:tcPr>
          <w:p w14:paraId="000B2A97" w14:textId="77777777" w:rsidR="00196E1F" w:rsidRDefault="00196E1F" w:rsidP="00196E1F">
            <w:pPr>
              <w:jc w:val="center"/>
              <w:rPr>
                <w:color w:val="000000" w:themeColor="text1"/>
              </w:rPr>
            </w:pPr>
            <w:r>
              <w:rPr>
                <w:color w:val="000000" w:themeColor="text1"/>
              </w:rPr>
              <w:t xml:space="preserve">PowerShell </w:t>
            </w:r>
          </w:p>
          <w:p w14:paraId="1252D86C" w14:textId="505FA35E" w:rsidR="00DB1691" w:rsidRDefault="00196E1F" w:rsidP="00196E1F">
            <w:pPr>
              <w:jc w:val="center"/>
            </w:pPr>
            <w:r>
              <w:rPr>
                <w:color w:val="000000" w:themeColor="text1"/>
              </w:rPr>
              <w:t>Desired State Configuration</w:t>
            </w:r>
          </w:p>
        </w:tc>
        <w:tc>
          <w:tcPr>
            <w:tcW w:w="90" w:type="dxa"/>
            <w:shd w:val="clear" w:color="auto" w:fill="auto"/>
            <w:vAlign w:val="center"/>
          </w:tcPr>
          <w:p w14:paraId="0F45588A" w14:textId="77777777" w:rsidR="00DB1691" w:rsidRPr="00AE6584" w:rsidRDefault="00DB1691" w:rsidP="00215928">
            <w:pPr>
              <w:jc w:val="center"/>
              <w:rPr>
                <w:sz w:val="4"/>
              </w:rPr>
            </w:pPr>
          </w:p>
        </w:tc>
        <w:sdt>
          <w:sdtPr>
            <w:alias w:val="Logo"/>
            <w:tag w:val="Logo"/>
            <w:id w:val="1778053208"/>
            <w:picture/>
          </w:sdtPr>
          <w:sdtEndPr/>
          <w:sdtContent>
            <w:tc>
              <w:tcPr>
                <w:tcW w:w="1857" w:type="dxa"/>
                <w:shd w:val="clear" w:color="auto" w:fill="auto"/>
                <w:vAlign w:val="center"/>
              </w:tcPr>
              <w:p w14:paraId="72626D89" w14:textId="25D65BF7" w:rsidR="00DB1691" w:rsidRDefault="000F6610" w:rsidP="00215928">
                <w:pPr>
                  <w:jc w:val="center"/>
                </w:pPr>
                <w:r>
                  <w:rPr>
                    <w:noProof/>
                  </w:rPr>
                  <w:drawing>
                    <wp:inline distT="0" distB="0" distL="0" distR="0" wp14:anchorId="2199D095" wp14:editId="78020955">
                      <wp:extent cx="942975" cy="942975"/>
                      <wp:effectExtent l="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inline>
                  </w:drawing>
                </w:r>
              </w:p>
            </w:tc>
          </w:sdtContent>
        </w:sdt>
      </w:tr>
      <w:tr w:rsidR="00DB1691" w14:paraId="5FAB94EF" w14:textId="77777777" w:rsidTr="008F3D1A">
        <w:trPr>
          <w:trHeight w:val="88"/>
        </w:trPr>
        <w:tc>
          <w:tcPr>
            <w:tcW w:w="5724" w:type="dxa"/>
            <w:vMerge/>
            <w:shd w:val="clear" w:color="auto" w:fill="auto"/>
          </w:tcPr>
          <w:p w14:paraId="3DC31B46" w14:textId="77777777" w:rsidR="00DB1691" w:rsidRDefault="00DB1691" w:rsidP="0061523A">
            <w:pPr>
              <w:pStyle w:val="Title"/>
            </w:pPr>
          </w:p>
        </w:tc>
        <w:tc>
          <w:tcPr>
            <w:tcW w:w="78" w:type="dxa"/>
            <w:shd w:val="clear" w:color="auto" w:fill="auto"/>
            <w:vAlign w:val="center"/>
          </w:tcPr>
          <w:p w14:paraId="00FA3196" w14:textId="77777777" w:rsidR="00DB1691" w:rsidRPr="00AE6584" w:rsidRDefault="00DB1691" w:rsidP="00215928">
            <w:pPr>
              <w:jc w:val="center"/>
              <w:rPr>
                <w:sz w:val="2"/>
              </w:rPr>
            </w:pPr>
          </w:p>
        </w:tc>
        <w:tc>
          <w:tcPr>
            <w:tcW w:w="1848" w:type="dxa"/>
            <w:shd w:val="clear" w:color="auto" w:fill="auto"/>
            <w:vAlign w:val="center"/>
          </w:tcPr>
          <w:p w14:paraId="194D0336" w14:textId="77777777" w:rsidR="00DB1691" w:rsidRPr="00AE6584" w:rsidRDefault="00DB1691" w:rsidP="00215928">
            <w:pPr>
              <w:jc w:val="center"/>
              <w:rPr>
                <w:sz w:val="2"/>
              </w:rPr>
            </w:pPr>
          </w:p>
        </w:tc>
        <w:tc>
          <w:tcPr>
            <w:tcW w:w="90" w:type="dxa"/>
            <w:shd w:val="clear" w:color="auto" w:fill="auto"/>
            <w:vAlign w:val="center"/>
          </w:tcPr>
          <w:p w14:paraId="3A80FF8B" w14:textId="77777777" w:rsidR="00DB1691" w:rsidRPr="00AE6584" w:rsidRDefault="00DB1691" w:rsidP="00215928">
            <w:pPr>
              <w:jc w:val="center"/>
              <w:rPr>
                <w:sz w:val="4"/>
              </w:rPr>
            </w:pPr>
          </w:p>
        </w:tc>
        <w:tc>
          <w:tcPr>
            <w:tcW w:w="1857" w:type="dxa"/>
            <w:shd w:val="clear" w:color="auto" w:fill="auto"/>
            <w:vAlign w:val="center"/>
          </w:tcPr>
          <w:p w14:paraId="01D83D12" w14:textId="77777777" w:rsidR="00DB1691" w:rsidRPr="00AE6584" w:rsidRDefault="00DB1691" w:rsidP="00215928">
            <w:pPr>
              <w:jc w:val="center"/>
              <w:rPr>
                <w:sz w:val="2"/>
              </w:rPr>
            </w:pPr>
          </w:p>
        </w:tc>
      </w:tr>
      <w:tr w:rsidR="00DB1691" w14:paraId="2FB1A5E7" w14:textId="77777777" w:rsidTr="008F3D1A">
        <w:trPr>
          <w:trHeight w:val="1825"/>
        </w:trPr>
        <w:tc>
          <w:tcPr>
            <w:tcW w:w="5724" w:type="dxa"/>
            <w:vMerge/>
            <w:shd w:val="clear" w:color="auto" w:fill="auto"/>
          </w:tcPr>
          <w:p w14:paraId="547D73E9" w14:textId="77777777" w:rsidR="00DB1691" w:rsidRDefault="00DB1691">
            <w:pPr>
              <w:rPr>
                <w:noProof/>
              </w:rPr>
            </w:pPr>
          </w:p>
        </w:tc>
        <w:tc>
          <w:tcPr>
            <w:tcW w:w="78" w:type="dxa"/>
            <w:shd w:val="clear" w:color="auto" w:fill="auto"/>
            <w:vAlign w:val="center"/>
          </w:tcPr>
          <w:p w14:paraId="6BD48F61" w14:textId="77777777" w:rsidR="00DB1691" w:rsidRDefault="00DB1691" w:rsidP="00AE6584">
            <w:pPr>
              <w:jc w:val="center"/>
            </w:pPr>
          </w:p>
        </w:tc>
        <w:tc>
          <w:tcPr>
            <w:tcW w:w="1848" w:type="dxa"/>
            <w:shd w:val="clear" w:color="auto" w:fill="auto"/>
            <w:vAlign w:val="center"/>
          </w:tcPr>
          <w:p w14:paraId="548D5EFE" w14:textId="77777777" w:rsidR="00DB1691" w:rsidRDefault="00CC5EE7" w:rsidP="00AE6584">
            <w:pPr>
              <w:jc w:val="center"/>
            </w:pPr>
            <w:r>
              <w:rPr>
                <w:noProof/>
              </w:rPr>
              <w:drawing>
                <wp:inline distT="0" distB="0" distL="0" distR="0" wp14:anchorId="43980D2E" wp14:editId="3B3E7441">
                  <wp:extent cx="628015" cy="536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90" w:type="dxa"/>
            <w:shd w:val="clear" w:color="auto" w:fill="auto"/>
            <w:vAlign w:val="center"/>
          </w:tcPr>
          <w:p w14:paraId="4E821FB2" w14:textId="77777777" w:rsidR="00DB1691" w:rsidRPr="00AE6584" w:rsidRDefault="00DB1691" w:rsidP="00AE6584">
            <w:pPr>
              <w:jc w:val="center"/>
              <w:rPr>
                <w:sz w:val="4"/>
              </w:rPr>
            </w:pPr>
          </w:p>
        </w:tc>
        <w:tc>
          <w:tcPr>
            <w:tcW w:w="1857" w:type="dxa"/>
            <w:shd w:val="clear" w:color="auto" w:fill="auto"/>
            <w:vAlign w:val="center"/>
          </w:tcPr>
          <w:p w14:paraId="7106DF4E" w14:textId="77777777" w:rsidR="00DB1691" w:rsidRPr="00170D27" w:rsidRDefault="00DB1691" w:rsidP="00170D27">
            <w:pPr>
              <w:jc w:val="center"/>
              <w:rPr>
                <w:b/>
              </w:rPr>
            </w:pPr>
            <w:r w:rsidRPr="00170D27">
              <w:rPr>
                <w:b/>
              </w:rPr>
              <w:t>Hands-on lab</w:t>
            </w:r>
          </w:p>
        </w:tc>
      </w:tr>
      <w:tr w:rsidR="002B46CE" w:rsidRPr="002B46CE" w14:paraId="2471CA29" w14:textId="77777777" w:rsidTr="008F3D1A">
        <w:trPr>
          <w:trHeight w:val="86"/>
        </w:trPr>
        <w:tc>
          <w:tcPr>
            <w:tcW w:w="5724" w:type="dxa"/>
            <w:shd w:val="clear" w:color="auto" w:fill="auto"/>
          </w:tcPr>
          <w:p w14:paraId="4D365E6B" w14:textId="77777777" w:rsidR="002B46CE" w:rsidRPr="002B46CE" w:rsidRDefault="002B46CE" w:rsidP="00AE6584">
            <w:pPr>
              <w:rPr>
                <w:noProof/>
                <w:sz w:val="2"/>
              </w:rPr>
            </w:pPr>
          </w:p>
        </w:tc>
        <w:tc>
          <w:tcPr>
            <w:tcW w:w="78" w:type="dxa"/>
            <w:shd w:val="clear" w:color="auto" w:fill="auto"/>
            <w:vAlign w:val="center"/>
          </w:tcPr>
          <w:p w14:paraId="39D0FDFF" w14:textId="77777777" w:rsidR="002B46CE" w:rsidRPr="002B46CE" w:rsidRDefault="002B46CE" w:rsidP="00AE6584">
            <w:pPr>
              <w:jc w:val="center"/>
              <w:rPr>
                <w:noProof/>
                <w:sz w:val="2"/>
              </w:rPr>
            </w:pPr>
          </w:p>
        </w:tc>
        <w:tc>
          <w:tcPr>
            <w:tcW w:w="1848" w:type="dxa"/>
            <w:shd w:val="clear" w:color="auto" w:fill="auto"/>
            <w:vAlign w:val="center"/>
          </w:tcPr>
          <w:p w14:paraId="21ACF249" w14:textId="77777777" w:rsidR="002B46CE" w:rsidRPr="002B46CE" w:rsidRDefault="002B46CE" w:rsidP="00AE6584">
            <w:pPr>
              <w:jc w:val="center"/>
              <w:rPr>
                <w:noProof/>
                <w:sz w:val="2"/>
              </w:rPr>
            </w:pPr>
          </w:p>
        </w:tc>
        <w:tc>
          <w:tcPr>
            <w:tcW w:w="1947" w:type="dxa"/>
            <w:gridSpan w:val="2"/>
            <w:shd w:val="clear" w:color="auto" w:fill="auto"/>
            <w:vAlign w:val="center"/>
          </w:tcPr>
          <w:p w14:paraId="02D79B69" w14:textId="77777777" w:rsidR="002B46CE" w:rsidRPr="002B46CE" w:rsidRDefault="002B46CE" w:rsidP="00215928">
            <w:pPr>
              <w:jc w:val="center"/>
              <w:rPr>
                <w:sz w:val="2"/>
              </w:rPr>
            </w:pPr>
          </w:p>
        </w:tc>
      </w:tr>
      <w:tr w:rsidR="00DB1691" w14:paraId="5FC8B3EA" w14:textId="77777777" w:rsidTr="008F3D1A">
        <w:trPr>
          <w:trHeight w:val="1825"/>
        </w:trPr>
        <w:tc>
          <w:tcPr>
            <w:tcW w:w="5724" w:type="dxa"/>
            <w:vMerge w:val="restart"/>
            <w:shd w:val="clear" w:color="auto" w:fill="auto"/>
            <w:vAlign w:val="center"/>
          </w:tcPr>
          <w:p w14:paraId="3C655785" w14:textId="2C94AF3B" w:rsidR="00DB1691" w:rsidRPr="00CC5EE7" w:rsidRDefault="00196E1F" w:rsidP="008F3D1A">
            <w:pPr>
              <w:pStyle w:val="BodyText"/>
              <w:ind w:left="180"/>
            </w:pPr>
            <w:r w:rsidRPr="00196E1F">
              <w:t xml:space="preserve">PowerShell Desired State Configuration (DSC) can be a core component of the Continuous Integration / Continuous Deployment pipeline. Come build and run an end-to-end pipeline using PowerShell features and tooling such as DSC, Pester, </w:t>
            </w:r>
            <w:r w:rsidR="00E9500A">
              <w:t xml:space="preserve">PS </w:t>
            </w:r>
            <w:r w:rsidRPr="00196E1F">
              <w:t>Script Analyzer and more. You will leave this ILL with hands on experience in building and running a PowerShell based pipeline.</w:t>
            </w:r>
          </w:p>
        </w:tc>
        <w:tc>
          <w:tcPr>
            <w:tcW w:w="78" w:type="dxa"/>
            <w:shd w:val="clear" w:color="auto" w:fill="auto"/>
            <w:vAlign w:val="center"/>
          </w:tcPr>
          <w:p w14:paraId="16DB64E2" w14:textId="77777777" w:rsidR="00DB1691" w:rsidRDefault="00DB1691" w:rsidP="0062357D">
            <w:pPr>
              <w:jc w:val="center"/>
            </w:pPr>
          </w:p>
        </w:tc>
        <w:tc>
          <w:tcPr>
            <w:tcW w:w="1848" w:type="dxa"/>
            <w:shd w:val="clear" w:color="auto" w:fill="auto"/>
            <w:vAlign w:val="center"/>
          </w:tcPr>
          <w:p w14:paraId="79B9E43A" w14:textId="77777777" w:rsidR="00DB1691" w:rsidRDefault="00DB1691" w:rsidP="00F65ADF">
            <w:pPr>
              <w:jc w:val="center"/>
            </w:pPr>
          </w:p>
        </w:tc>
        <w:tc>
          <w:tcPr>
            <w:tcW w:w="90" w:type="dxa"/>
            <w:shd w:val="clear" w:color="auto" w:fill="auto"/>
            <w:vAlign w:val="center"/>
          </w:tcPr>
          <w:p w14:paraId="6B7572C3" w14:textId="77777777" w:rsidR="00DB1691" w:rsidRPr="00AE6584" w:rsidRDefault="00DB1691" w:rsidP="0062357D">
            <w:pPr>
              <w:jc w:val="center"/>
              <w:rPr>
                <w:sz w:val="4"/>
              </w:rPr>
            </w:pPr>
          </w:p>
        </w:tc>
        <w:tc>
          <w:tcPr>
            <w:tcW w:w="1857" w:type="dxa"/>
            <w:shd w:val="clear" w:color="auto" w:fill="auto"/>
            <w:vAlign w:val="center"/>
          </w:tcPr>
          <w:p w14:paraId="13C0A00C" w14:textId="77777777" w:rsidR="00DB1691" w:rsidRDefault="00DB1691" w:rsidP="00F65ADF">
            <w:pPr>
              <w:jc w:val="center"/>
            </w:pPr>
          </w:p>
        </w:tc>
      </w:tr>
      <w:tr w:rsidR="00DB1691" w14:paraId="742FADAF" w14:textId="77777777" w:rsidTr="008F3D1A">
        <w:trPr>
          <w:trHeight w:val="88"/>
        </w:trPr>
        <w:tc>
          <w:tcPr>
            <w:tcW w:w="5724" w:type="dxa"/>
            <w:vMerge/>
            <w:shd w:val="clear" w:color="auto" w:fill="auto"/>
          </w:tcPr>
          <w:p w14:paraId="31AB03C2" w14:textId="77777777" w:rsidR="00DB1691" w:rsidRDefault="00DB1691" w:rsidP="0061523A">
            <w:pPr>
              <w:pStyle w:val="Title"/>
            </w:pPr>
          </w:p>
        </w:tc>
        <w:tc>
          <w:tcPr>
            <w:tcW w:w="78" w:type="dxa"/>
            <w:shd w:val="clear" w:color="auto" w:fill="auto"/>
            <w:vAlign w:val="center"/>
          </w:tcPr>
          <w:p w14:paraId="08BBE499" w14:textId="77777777" w:rsidR="00DB1691" w:rsidRPr="00AE6584" w:rsidRDefault="00DB1691" w:rsidP="0062357D">
            <w:pPr>
              <w:jc w:val="center"/>
              <w:rPr>
                <w:sz w:val="2"/>
              </w:rPr>
            </w:pPr>
          </w:p>
        </w:tc>
        <w:tc>
          <w:tcPr>
            <w:tcW w:w="1848" w:type="dxa"/>
            <w:shd w:val="clear" w:color="auto" w:fill="auto"/>
            <w:vAlign w:val="center"/>
          </w:tcPr>
          <w:p w14:paraId="2B3D811F" w14:textId="77777777" w:rsidR="00DB1691" w:rsidRPr="00AE6584" w:rsidRDefault="00DB1691" w:rsidP="0062357D">
            <w:pPr>
              <w:jc w:val="center"/>
              <w:rPr>
                <w:sz w:val="2"/>
              </w:rPr>
            </w:pPr>
          </w:p>
        </w:tc>
        <w:tc>
          <w:tcPr>
            <w:tcW w:w="90" w:type="dxa"/>
            <w:shd w:val="clear" w:color="auto" w:fill="auto"/>
            <w:vAlign w:val="center"/>
          </w:tcPr>
          <w:p w14:paraId="718F5D4C" w14:textId="77777777" w:rsidR="00DB1691" w:rsidRPr="00AE6584" w:rsidRDefault="00DB1691" w:rsidP="0062357D">
            <w:pPr>
              <w:jc w:val="center"/>
              <w:rPr>
                <w:sz w:val="4"/>
              </w:rPr>
            </w:pPr>
          </w:p>
        </w:tc>
        <w:tc>
          <w:tcPr>
            <w:tcW w:w="1857" w:type="dxa"/>
            <w:shd w:val="clear" w:color="auto" w:fill="auto"/>
            <w:vAlign w:val="center"/>
          </w:tcPr>
          <w:p w14:paraId="23FB210D" w14:textId="77777777" w:rsidR="00DB1691" w:rsidRPr="00AE6584" w:rsidRDefault="00DB1691" w:rsidP="0062357D">
            <w:pPr>
              <w:jc w:val="center"/>
              <w:rPr>
                <w:sz w:val="2"/>
              </w:rPr>
            </w:pPr>
          </w:p>
        </w:tc>
      </w:tr>
      <w:tr w:rsidR="00DB1691" w14:paraId="032D2C98" w14:textId="77777777" w:rsidTr="008F3D1A">
        <w:trPr>
          <w:trHeight w:val="1825"/>
        </w:trPr>
        <w:tc>
          <w:tcPr>
            <w:tcW w:w="5724" w:type="dxa"/>
            <w:vMerge/>
            <w:shd w:val="clear" w:color="auto" w:fill="auto"/>
          </w:tcPr>
          <w:p w14:paraId="64271B17" w14:textId="77777777" w:rsidR="00DB1691" w:rsidRDefault="00DB1691" w:rsidP="0062357D">
            <w:pPr>
              <w:rPr>
                <w:noProof/>
              </w:rPr>
            </w:pPr>
          </w:p>
        </w:tc>
        <w:tc>
          <w:tcPr>
            <w:tcW w:w="78" w:type="dxa"/>
            <w:shd w:val="clear" w:color="auto" w:fill="auto"/>
            <w:vAlign w:val="center"/>
          </w:tcPr>
          <w:p w14:paraId="4B473FC2" w14:textId="77777777" w:rsidR="00DB1691" w:rsidRDefault="00DB1691" w:rsidP="0062357D">
            <w:pPr>
              <w:jc w:val="center"/>
            </w:pPr>
            <w:r>
              <w:rPr>
                <w:noProof/>
              </w:rPr>
              <w:drawing>
                <wp:inline distT="0" distB="0" distL="0" distR="0" wp14:anchorId="65FEB395" wp14:editId="773C5063">
                  <wp:extent cx="628015" cy="53657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015" cy="536575"/>
                          </a:xfrm>
                          <a:prstGeom prst="rect">
                            <a:avLst/>
                          </a:prstGeom>
                          <a:noFill/>
                        </pic:spPr>
                      </pic:pic>
                    </a:graphicData>
                  </a:graphic>
                </wp:inline>
              </w:drawing>
            </w:r>
          </w:p>
        </w:tc>
        <w:tc>
          <w:tcPr>
            <w:tcW w:w="1848" w:type="dxa"/>
            <w:shd w:val="clear" w:color="auto" w:fill="auto"/>
            <w:vAlign w:val="center"/>
          </w:tcPr>
          <w:p w14:paraId="0765DFBB" w14:textId="77777777" w:rsidR="00DB1691" w:rsidRDefault="00DB1691" w:rsidP="0062357D">
            <w:pPr>
              <w:jc w:val="center"/>
            </w:pPr>
          </w:p>
        </w:tc>
        <w:tc>
          <w:tcPr>
            <w:tcW w:w="90" w:type="dxa"/>
            <w:shd w:val="clear" w:color="auto" w:fill="auto"/>
            <w:vAlign w:val="center"/>
          </w:tcPr>
          <w:p w14:paraId="6A44ABC6" w14:textId="77777777" w:rsidR="00DB1691" w:rsidRPr="00AE6584" w:rsidRDefault="00DB1691" w:rsidP="0062357D">
            <w:pPr>
              <w:jc w:val="center"/>
              <w:rPr>
                <w:sz w:val="4"/>
              </w:rPr>
            </w:pPr>
          </w:p>
        </w:tc>
        <w:tc>
          <w:tcPr>
            <w:tcW w:w="1857" w:type="dxa"/>
            <w:shd w:val="clear" w:color="auto" w:fill="auto"/>
            <w:vAlign w:val="center"/>
          </w:tcPr>
          <w:p w14:paraId="677EB686" w14:textId="77777777" w:rsidR="00DB1691" w:rsidRDefault="00DB1691" w:rsidP="00E4123A"/>
        </w:tc>
      </w:tr>
      <w:tr w:rsidR="00D93A0A" w14:paraId="3B9F9482" w14:textId="77777777" w:rsidTr="008F3D1A">
        <w:trPr>
          <w:trHeight w:val="2016"/>
        </w:trPr>
        <w:tc>
          <w:tcPr>
            <w:tcW w:w="5724" w:type="dxa"/>
            <w:shd w:val="clear" w:color="auto" w:fill="auto"/>
            <w:vAlign w:val="center"/>
          </w:tcPr>
          <w:p w14:paraId="771464A2" w14:textId="77777777" w:rsidR="00D93A0A" w:rsidRDefault="00D93A0A" w:rsidP="008F3D1A">
            <w:pPr>
              <w:ind w:left="180"/>
              <w:rPr>
                <w:noProof/>
              </w:rPr>
            </w:pPr>
          </w:p>
        </w:tc>
        <w:tc>
          <w:tcPr>
            <w:tcW w:w="78" w:type="dxa"/>
            <w:shd w:val="clear" w:color="auto" w:fill="auto"/>
            <w:vAlign w:val="center"/>
          </w:tcPr>
          <w:p w14:paraId="64659B81" w14:textId="77777777" w:rsidR="00D93A0A" w:rsidRDefault="00D93A0A" w:rsidP="0062357D">
            <w:pPr>
              <w:jc w:val="center"/>
            </w:pPr>
          </w:p>
        </w:tc>
        <w:tc>
          <w:tcPr>
            <w:tcW w:w="3795" w:type="dxa"/>
            <w:gridSpan w:val="3"/>
            <w:shd w:val="clear" w:color="auto" w:fill="auto"/>
            <w:vAlign w:val="center"/>
          </w:tcPr>
          <w:p w14:paraId="290B8FFD" w14:textId="77777777" w:rsidR="00D93A0A" w:rsidRPr="00FB0D50" w:rsidRDefault="00D93A0A" w:rsidP="008F3D1A">
            <w:pPr>
              <w:jc w:val="center"/>
              <w:rPr>
                <w:color w:val="000092" w:themeColor="text2"/>
              </w:rPr>
            </w:pPr>
          </w:p>
        </w:tc>
      </w:tr>
    </w:tbl>
    <w:p w14:paraId="74111085" w14:textId="77777777" w:rsidR="00215928" w:rsidRDefault="00215928"/>
    <w:p w14:paraId="4DB3C197" w14:textId="77777777" w:rsidR="00215928" w:rsidRDefault="00215928">
      <w:pPr>
        <w:sectPr w:rsidR="00215928" w:rsidSect="00A22832">
          <w:headerReference w:type="default" r:id="rId14"/>
          <w:footerReference w:type="default" r:id="rId15"/>
          <w:pgSz w:w="12240" w:h="15840"/>
          <w:pgMar w:top="1440" w:right="1440" w:bottom="1440" w:left="1440" w:header="720" w:footer="720" w:gutter="0"/>
          <w:cols w:space="720"/>
          <w:titlePg/>
          <w:docGrid w:linePitch="360"/>
        </w:sectPr>
      </w:pPr>
    </w:p>
    <w:p w14:paraId="0416A0B1" w14:textId="77777777" w:rsidR="00B47AF7" w:rsidRPr="00B47AF7" w:rsidRDefault="00B47AF7" w:rsidP="00B47AF7">
      <w:pPr>
        <w:rPr>
          <w:sz w:val="16"/>
          <w:szCs w:val="16"/>
        </w:rPr>
      </w:pPr>
      <w:r w:rsidRPr="00B47AF7">
        <w:rPr>
          <w:sz w:val="16"/>
          <w:szCs w:val="16"/>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731F49D0" w14:textId="77777777" w:rsidR="00B47AF7" w:rsidRPr="00B47AF7" w:rsidRDefault="00B47AF7" w:rsidP="00B47AF7">
      <w:pPr>
        <w:rPr>
          <w:sz w:val="16"/>
          <w:szCs w:val="16"/>
        </w:rPr>
      </w:pPr>
      <w:r w:rsidRPr="00B47AF7">
        <w:rPr>
          <w:sz w:val="16"/>
          <w:szCs w:val="16"/>
        </w:rPr>
        <w:t>Microsoft may have patents, patent applications, trademarks, copyrights, or other intellectual property rights covering su</w:t>
      </w:r>
      <w:r w:rsidR="00D93A0A">
        <w:rPr>
          <w:sz w:val="16"/>
          <w:szCs w:val="16"/>
        </w:rPr>
        <w:t xml:space="preserve">bject matter in this document. </w:t>
      </w:r>
      <w:r w:rsidRPr="00B47AF7">
        <w:rPr>
          <w:sz w:val="16"/>
          <w:szCs w:val="16"/>
        </w:rPr>
        <w:t>Except as expressly provided in any written license agreement from Microsoft, the furnishing of this document does not give you any license to these patents, trademarks, copyrights, or other intellectual property.</w:t>
      </w:r>
    </w:p>
    <w:p w14:paraId="125FB484" w14:textId="1F6D49FF" w:rsidR="00B47AF7" w:rsidRPr="00B47AF7" w:rsidRDefault="00B47AF7" w:rsidP="00B47AF7">
      <w:pPr>
        <w:rPr>
          <w:sz w:val="16"/>
          <w:szCs w:val="16"/>
        </w:rPr>
      </w:pPr>
      <w:r>
        <w:rPr>
          <w:sz w:val="16"/>
          <w:szCs w:val="16"/>
        </w:rPr>
        <w:t xml:space="preserve">Copyright </w:t>
      </w:r>
      <w:r w:rsidR="007A2D4A">
        <w:rPr>
          <w:sz w:val="16"/>
          <w:szCs w:val="16"/>
        </w:rPr>
        <w:t>2016</w:t>
      </w:r>
      <w:r w:rsidR="007A2D4A" w:rsidRPr="00B47AF7">
        <w:rPr>
          <w:sz w:val="16"/>
          <w:szCs w:val="16"/>
        </w:rPr>
        <w:t xml:space="preserve"> </w:t>
      </w:r>
      <w:r>
        <w:rPr>
          <w:sz w:val="16"/>
          <w:szCs w:val="16"/>
        </w:rPr>
        <w:t xml:space="preserve">© </w:t>
      </w:r>
      <w:r w:rsidRPr="00B47AF7">
        <w:rPr>
          <w:sz w:val="16"/>
          <w:szCs w:val="16"/>
        </w:rPr>
        <w:t>Microsoft Corporation.  All rights reserved.</w:t>
      </w:r>
    </w:p>
    <w:p w14:paraId="7C9CDA7B" w14:textId="77777777" w:rsidR="00B47AF7" w:rsidRPr="00B47AF7" w:rsidRDefault="00B47AF7" w:rsidP="00B47AF7">
      <w:pPr>
        <w:rPr>
          <w:sz w:val="16"/>
          <w:szCs w:val="16"/>
        </w:rPr>
      </w:pPr>
      <w:r w:rsidRPr="00B47AF7">
        <w:rPr>
          <w:sz w:val="16"/>
          <w:szCs w:val="16"/>
        </w:rPr>
        <w:t xml:space="preserve">Microsoft </w:t>
      </w:r>
      <w:r w:rsidRPr="00B47AF7">
        <w:rPr>
          <w:b/>
          <w:i/>
          <w:color w:val="FF0000"/>
          <w:sz w:val="16"/>
          <w:szCs w:val="16"/>
        </w:rPr>
        <w:t>&lt;list other MS trademarks used alphabetically&gt;</w:t>
      </w:r>
      <w:r w:rsidRPr="00B47AF7">
        <w:rPr>
          <w:sz w:val="16"/>
          <w:szCs w:val="16"/>
        </w:rPr>
        <w:t xml:space="preserve"> are trademarks of the Microsoft group of companies.</w:t>
      </w:r>
    </w:p>
    <w:p w14:paraId="2876992C" w14:textId="77777777" w:rsidR="00B47AF7" w:rsidRPr="00B47AF7" w:rsidRDefault="00B47AF7" w:rsidP="00B47AF7">
      <w:pPr>
        <w:rPr>
          <w:color w:val="FF0000"/>
          <w:sz w:val="16"/>
          <w:szCs w:val="16"/>
        </w:rPr>
      </w:pPr>
      <w:r w:rsidRPr="00B47AF7">
        <w:rPr>
          <w:b/>
          <w:i/>
          <w:color w:val="FF0000"/>
          <w:sz w:val="16"/>
          <w:szCs w:val="16"/>
        </w:rPr>
        <w:t>&lt;This is where mention of specific, contractually obligated to, third party trademarks should be listed.&gt;</w:t>
      </w:r>
    </w:p>
    <w:p w14:paraId="68DEE375" w14:textId="77777777" w:rsidR="00B47AF7" w:rsidRPr="00B47AF7" w:rsidRDefault="00B47AF7" w:rsidP="00B47AF7">
      <w:pPr>
        <w:rPr>
          <w:sz w:val="16"/>
        </w:rPr>
      </w:pPr>
      <w:r w:rsidRPr="00B47AF7">
        <w:rPr>
          <w:sz w:val="16"/>
        </w:rPr>
        <w:t>All other trademarks are property of their respective owners.</w:t>
      </w:r>
    </w:p>
    <w:p w14:paraId="49C8DB5E" w14:textId="77777777" w:rsidR="00B47AF7" w:rsidRPr="00717CA5" w:rsidRDefault="00B47AF7" w:rsidP="007B70E8">
      <w:pPr>
        <w:pStyle w:val="Heading1"/>
      </w:pPr>
      <w:r w:rsidRPr="00717CA5">
        <w:t>Introduction</w:t>
      </w:r>
    </w:p>
    <w:p w14:paraId="39947326" w14:textId="77777777" w:rsidR="00B47AF7" w:rsidRPr="00717CA5" w:rsidRDefault="00B47AF7" w:rsidP="00717CA5">
      <w:pPr>
        <w:pStyle w:val="Heading3"/>
      </w:pPr>
      <w:r w:rsidRPr="00717CA5">
        <w:t>Estimated time to complete this lab</w:t>
      </w:r>
    </w:p>
    <w:p w14:paraId="0F125605" w14:textId="5B8D1DBF" w:rsidR="00B47AF7" w:rsidRPr="004064D0" w:rsidRDefault="00287347" w:rsidP="00F83D50">
      <w:pPr>
        <w:pStyle w:val="BodyText"/>
      </w:pPr>
      <w:r>
        <w:t>60</w:t>
      </w:r>
      <w:r w:rsidR="00B47AF7">
        <w:t xml:space="preserve"> </w:t>
      </w:r>
      <w:r w:rsidR="00B47AF7" w:rsidRPr="00037718">
        <w:t>minutes</w:t>
      </w:r>
      <w:r w:rsidR="00926E94">
        <w:t xml:space="preserve"> </w:t>
      </w:r>
    </w:p>
    <w:p w14:paraId="4D7AAFCB" w14:textId="77777777" w:rsidR="00B47AF7" w:rsidRPr="00037718" w:rsidRDefault="00B47AF7" w:rsidP="00717CA5">
      <w:pPr>
        <w:pStyle w:val="Heading3"/>
      </w:pPr>
      <w:r w:rsidRPr="00F83D50">
        <w:t>Objectives</w:t>
      </w:r>
    </w:p>
    <w:p w14:paraId="76B6DE80" w14:textId="77777777" w:rsidR="00B47AF7" w:rsidRPr="00037718" w:rsidRDefault="00B47AF7" w:rsidP="00F83D50">
      <w:pPr>
        <w:pStyle w:val="BodyText"/>
      </w:pPr>
      <w:r w:rsidRPr="00037718">
        <w:t>After completing this lab, you will be able to:</w:t>
      </w:r>
    </w:p>
    <w:p w14:paraId="1236F123" w14:textId="2FA9213D" w:rsidR="004B6918" w:rsidRDefault="004B6918" w:rsidP="004B6918">
      <w:pPr>
        <w:pStyle w:val="ListBullet2"/>
      </w:pPr>
      <w:r w:rsidRPr="004B6918">
        <w:t xml:space="preserve">Learn </w:t>
      </w:r>
      <w:r>
        <w:t>how to implement a</w:t>
      </w:r>
      <w:r w:rsidRPr="004B6918">
        <w:t xml:space="preserve"> Continuous Integration pipeline with PowerShell and DSC</w:t>
      </w:r>
    </w:p>
    <w:p w14:paraId="16F00616" w14:textId="56F3B04B" w:rsidR="00B47AF7" w:rsidRPr="00151782" w:rsidRDefault="004B6918" w:rsidP="00151782">
      <w:pPr>
        <w:pStyle w:val="ListBullet2"/>
      </w:pPr>
      <w:r w:rsidRPr="004B6918">
        <w:t>Utilize the latest PowerShell tooling such as DSC, Pester, and</w:t>
      </w:r>
      <w:r w:rsidR="00B846FC">
        <w:t xml:space="preserve"> PS</w:t>
      </w:r>
      <w:r w:rsidRPr="004B6918">
        <w:t xml:space="preserve"> Script Analyzer </w:t>
      </w:r>
      <w:r>
        <w:t>in</w:t>
      </w:r>
      <w:r w:rsidRPr="004B6918">
        <w:t xml:space="preserve"> a CI/CD pipeline</w:t>
      </w:r>
    </w:p>
    <w:p w14:paraId="1126466C" w14:textId="77777777" w:rsidR="00B47AF7" w:rsidRPr="00037718" w:rsidRDefault="00B47AF7" w:rsidP="00717CA5">
      <w:pPr>
        <w:pStyle w:val="Heading3"/>
      </w:pPr>
      <w:r w:rsidRPr="0068304A">
        <w:t>Prerequisites</w:t>
      </w:r>
    </w:p>
    <w:p w14:paraId="04685B34" w14:textId="77777777" w:rsidR="00B47AF7" w:rsidRPr="00037718" w:rsidRDefault="00B47AF7" w:rsidP="00F83D50">
      <w:pPr>
        <w:pStyle w:val="BodyText"/>
      </w:pPr>
      <w:r w:rsidRPr="00037718">
        <w:t>Before working on this lab, you must have:</w:t>
      </w:r>
    </w:p>
    <w:p w14:paraId="327F95AF" w14:textId="2019374F" w:rsidR="00B47AF7" w:rsidRDefault="004B6918" w:rsidP="00152699">
      <w:pPr>
        <w:pStyle w:val="ListBullet2"/>
      </w:pPr>
      <w:r w:rsidRPr="004B6918">
        <w:t xml:space="preserve">an understanding of </w:t>
      </w:r>
      <w:r>
        <w:t>Continuou</w:t>
      </w:r>
      <w:r w:rsidR="002A3789">
        <w:t>s I</w:t>
      </w:r>
      <w:r>
        <w:t xml:space="preserve">ntegration </w:t>
      </w:r>
      <w:r w:rsidR="00BC3E42">
        <w:t xml:space="preserve">and Continuous Deployment </w:t>
      </w:r>
      <w:r>
        <w:t>concepts</w:t>
      </w:r>
      <w:r w:rsidR="002A3789">
        <w:t xml:space="preserve"> </w:t>
      </w:r>
    </w:p>
    <w:p w14:paraId="2BB88D4B" w14:textId="1C3FBB47" w:rsidR="004B6918" w:rsidRDefault="004B6918" w:rsidP="00152699">
      <w:pPr>
        <w:pStyle w:val="ListBullet2"/>
      </w:pPr>
      <w:r>
        <w:t>an understanding of Git source control concepts</w:t>
      </w:r>
    </w:p>
    <w:p w14:paraId="733433A2" w14:textId="24EA24C8" w:rsidR="004B6918" w:rsidRDefault="004B6918" w:rsidP="00152699">
      <w:pPr>
        <w:pStyle w:val="ListBullet2"/>
      </w:pPr>
      <w:r>
        <w:t>experience with PowerShell scripting</w:t>
      </w:r>
    </w:p>
    <w:p w14:paraId="0DBAEC87" w14:textId="3A1A980A" w:rsidR="004B6918" w:rsidRPr="004B6918" w:rsidRDefault="004B6918" w:rsidP="00152699">
      <w:pPr>
        <w:pStyle w:val="ListBullet2"/>
      </w:pPr>
      <w:r>
        <w:t>experience with PowerShell Desired State Configuration</w:t>
      </w:r>
    </w:p>
    <w:p w14:paraId="639E3277" w14:textId="77777777" w:rsidR="00B47AF7" w:rsidRDefault="00B47AF7" w:rsidP="00717CA5">
      <w:pPr>
        <w:pStyle w:val="Heading3"/>
      </w:pPr>
      <w:r>
        <w:t>Overview of the lab</w:t>
      </w:r>
    </w:p>
    <w:p w14:paraId="0FD26843" w14:textId="60F80086" w:rsidR="00D35F2E" w:rsidRPr="004A17D1" w:rsidRDefault="004B6918" w:rsidP="00A5356E">
      <w:pPr>
        <w:pStyle w:val="BodyText"/>
      </w:pPr>
      <w:r w:rsidRPr="004B6918">
        <w:t xml:space="preserve">PowerShell Desired State Configuration (DSC) can be a core component of the Continuous Integration / Continuous Deployment pipeline. Come build and run an end-to-end pipeline using PowerShell features and tooling such as DSC, Pester, </w:t>
      </w:r>
      <w:r w:rsidR="00B846FC">
        <w:t xml:space="preserve">PS </w:t>
      </w:r>
      <w:r w:rsidRPr="004B6918">
        <w:t>Script Analyzer and more. You will leave this ILL with hands on experience in building and running a PowerShell based pipeline.</w:t>
      </w:r>
    </w:p>
    <w:p w14:paraId="53AD34F1" w14:textId="77777777" w:rsidR="00B47AF7" w:rsidRDefault="00B47AF7" w:rsidP="00717CA5">
      <w:pPr>
        <w:pStyle w:val="Heading3"/>
      </w:pPr>
      <w:r>
        <w:t>Scenario</w:t>
      </w:r>
    </w:p>
    <w:p w14:paraId="36D4EC66" w14:textId="00F9B17D" w:rsidR="00B47AF7" w:rsidRPr="00D53EE3" w:rsidRDefault="00DA351C" w:rsidP="00B47AF7">
      <w:r>
        <w:t xml:space="preserve">In this lab you will configure a Continuous Integration </w:t>
      </w:r>
      <w:r w:rsidR="00371470">
        <w:t xml:space="preserve">(CI) </w:t>
      </w:r>
      <w:r>
        <w:t>pipeline using PowerShell Desired State Configuration, Visual Studio Team Foundation Server, Pester, PS Script Analyzer, PSake, and PoshSpec. Once the pipeline is configured, you will use it to fully deploy, configure and test a DNS server and associated host records.</w:t>
      </w:r>
      <w:r w:rsidR="00A27E64">
        <w:t xml:space="preserve"> This process simulates the first part of a pipeline that would be used in a development environment. Although this Lab will not cover it, the same process can be extended to take the changes through a test and production environments as well.</w:t>
      </w:r>
    </w:p>
    <w:p w14:paraId="20321740" w14:textId="1866035C" w:rsidR="002A3789" w:rsidRDefault="002A3789" w:rsidP="00717CA5">
      <w:pPr>
        <w:pStyle w:val="Heading3"/>
      </w:pPr>
      <w:r>
        <w:t>Reference material</w:t>
      </w:r>
    </w:p>
    <w:p w14:paraId="43DD1683" w14:textId="7F34DED2" w:rsidR="002A3789" w:rsidRDefault="003B398D" w:rsidP="002A3789">
      <w:pPr>
        <w:pStyle w:val="ListBullet2"/>
        <w:numPr>
          <w:ilvl w:val="0"/>
          <w:numId w:val="33"/>
        </w:numPr>
      </w:pPr>
      <w:hyperlink r:id="rId16" w:history="1">
        <w:r w:rsidR="002A3789" w:rsidRPr="002A3789">
          <w:rPr>
            <w:rStyle w:val="Hyperlink"/>
          </w:rPr>
          <w:t>The Release Pipeline Model</w:t>
        </w:r>
      </w:hyperlink>
      <w:r w:rsidR="002A3789">
        <w:t>: This document provides a great framework and defines all of the concepts use in this lab.</w:t>
      </w:r>
    </w:p>
    <w:p w14:paraId="1C9B8EA8" w14:textId="343949F2" w:rsidR="002A3789" w:rsidRDefault="003B398D" w:rsidP="002A3789">
      <w:pPr>
        <w:pStyle w:val="BodyText"/>
        <w:numPr>
          <w:ilvl w:val="0"/>
          <w:numId w:val="33"/>
        </w:numPr>
      </w:pPr>
      <w:hyperlink r:id="rId17" w:history="1">
        <w:r w:rsidR="002A3789" w:rsidRPr="002A3789">
          <w:rPr>
            <w:rStyle w:val="Hyperlink"/>
          </w:rPr>
          <w:t>Pester</w:t>
        </w:r>
      </w:hyperlink>
      <w:r w:rsidR="002A3789">
        <w:t xml:space="preserve">: </w:t>
      </w:r>
      <w:r w:rsidR="00EB7EEC">
        <w:t>Used as PowerShell testing framework for this lab</w:t>
      </w:r>
      <w:r w:rsidR="002A3789" w:rsidRPr="002A3789">
        <w:t>.</w:t>
      </w:r>
    </w:p>
    <w:p w14:paraId="18E3DED1" w14:textId="3E5B70AB" w:rsidR="002A3789" w:rsidRDefault="003B398D" w:rsidP="002A3789">
      <w:pPr>
        <w:pStyle w:val="BodyText"/>
        <w:numPr>
          <w:ilvl w:val="0"/>
          <w:numId w:val="33"/>
        </w:numPr>
      </w:pPr>
      <w:hyperlink r:id="rId18" w:history="1">
        <w:r w:rsidR="002A3789" w:rsidRPr="00EB7EEC">
          <w:rPr>
            <w:rStyle w:val="Hyperlink"/>
          </w:rPr>
          <w:t>Team Foundation Server</w:t>
        </w:r>
      </w:hyperlink>
      <w:r w:rsidR="002A3789">
        <w:t xml:space="preserve">: </w:t>
      </w:r>
      <w:r w:rsidR="00EB7EEC">
        <w:t>Used as source code repository as well as build system for release pipeline in this lab.</w:t>
      </w:r>
    </w:p>
    <w:p w14:paraId="1E94A986" w14:textId="5619CB42" w:rsidR="002A3789" w:rsidRDefault="003B398D" w:rsidP="002A3789">
      <w:pPr>
        <w:pStyle w:val="BodyText"/>
        <w:numPr>
          <w:ilvl w:val="0"/>
          <w:numId w:val="33"/>
        </w:numPr>
      </w:pPr>
      <w:hyperlink r:id="rId19" w:history="1">
        <w:r w:rsidR="002A3789" w:rsidRPr="00EB7EEC">
          <w:rPr>
            <w:rStyle w:val="Hyperlink"/>
          </w:rPr>
          <w:t>PSake</w:t>
        </w:r>
      </w:hyperlink>
      <w:r w:rsidR="002A3789">
        <w:t xml:space="preserve">: </w:t>
      </w:r>
      <w:r w:rsidR="00EB7EEC">
        <w:t>Used as build automation script for this lab.</w:t>
      </w:r>
    </w:p>
    <w:p w14:paraId="3A50D2EE" w14:textId="0AFD5880" w:rsidR="002A3789" w:rsidRDefault="003B398D" w:rsidP="002A3789">
      <w:pPr>
        <w:pStyle w:val="BodyText"/>
        <w:numPr>
          <w:ilvl w:val="0"/>
          <w:numId w:val="33"/>
        </w:numPr>
      </w:pPr>
      <w:hyperlink r:id="rId20" w:history="1">
        <w:r w:rsidR="002A3789" w:rsidRPr="00EB7EEC">
          <w:rPr>
            <w:rStyle w:val="Hyperlink"/>
          </w:rPr>
          <w:t>PoshSpec</w:t>
        </w:r>
      </w:hyperlink>
      <w:r w:rsidR="002A3789">
        <w:t xml:space="preserve">: </w:t>
      </w:r>
      <w:r w:rsidR="00EB7EEC">
        <w:t>Used for Integration and Acceptance testing for this lab.</w:t>
      </w:r>
    </w:p>
    <w:p w14:paraId="3438DAA7" w14:textId="32C910DD" w:rsidR="00FC2ACA" w:rsidRPr="002A3789" w:rsidRDefault="003B398D" w:rsidP="002A3789">
      <w:pPr>
        <w:pStyle w:val="BodyText"/>
        <w:numPr>
          <w:ilvl w:val="0"/>
          <w:numId w:val="33"/>
        </w:numPr>
      </w:pPr>
      <w:hyperlink r:id="rId21" w:history="1">
        <w:r w:rsidR="00013DB2">
          <w:rPr>
            <w:rStyle w:val="Hyperlink"/>
          </w:rPr>
          <w:t>PS</w:t>
        </w:r>
        <w:r w:rsidR="00B846FC">
          <w:rPr>
            <w:rStyle w:val="Hyperlink"/>
          </w:rPr>
          <w:t xml:space="preserve"> </w:t>
        </w:r>
        <w:r w:rsidR="00FC2ACA" w:rsidRPr="00FC2ACA">
          <w:rPr>
            <w:rStyle w:val="Hyperlink"/>
          </w:rPr>
          <w:t>Script Analyzer</w:t>
        </w:r>
      </w:hyperlink>
      <w:r w:rsidR="00FC2ACA">
        <w:t>: Used for code analysis of PowerShell Desired State Configuration scripts.</w:t>
      </w:r>
    </w:p>
    <w:p w14:paraId="217DDFA5" w14:textId="56373D28" w:rsidR="00B47AF7" w:rsidRPr="00F83D50" w:rsidRDefault="00B47AF7" w:rsidP="00717CA5">
      <w:pPr>
        <w:pStyle w:val="Heading3"/>
      </w:pPr>
      <w:r w:rsidRPr="00F83D50">
        <w:t>Virtual machine technology</w:t>
      </w:r>
    </w:p>
    <w:p w14:paraId="74F98791" w14:textId="77777777" w:rsidR="00B47AF7" w:rsidRDefault="00B47AF7" w:rsidP="00A5356E">
      <w:pPr>
        <w:pStyle w:val="BodyText"/>
      </w:pPr>
      <w:r>
        <w:t>This lab is completed using virtual machines that run on Windows Server</w:t>
      </w:r>
      <w:r w:rsidR="00C81D82" w:rsidRPr="00C81D82">
        <w:rPr>
          <w:vertAlign w:val="subscript"/>
        </w:rPr>
        <w:t>®</w:t>
      </w:r>
      <w:r>
        <w:t xml:space="preserve"> 2008 R2 Hyper-V</w:t>
      </w:r>
      <w:r w:rsidR="00C81D82">
        <w:t>™ technology</w:t>
      </w:r>
      <w:r>
        <w:t>. To log on to the virtual machines, press CTRL+ALT+END and enter your logon credentials.</w:t>
      </w:r>
    </w:p>
    <w:p w14:paraId="23D2C295" w14:textId="77777777" w:rsidR="00B47AF7" w:rsidRPr="00037718" w:rsidRDefault="00B47AF7" w:rsidP="00717CA5">
      <w:pPr>
        <w:pStyle w:val="Heading3"/>
      </w:pPr>
      <w:r w:rsidRPr="00037718">
        <w:t xml:space="preserve">Computers in this </w:t>
      </w:r>
      <w:r w:rsidRPr="00734F4B">
        <w:t>lab</w:t>
      </w:r>
    </w:p>
    <w:p w14:paraId="677FA02C" w14:textId="1255D462" w:rsidR="00B47AF7" w:rsidRDefault="00B47AF7" w:rsidP="00A5356E">
      <w:pPr>
        <w:pStyle w:val="BodyText"/>
      </w:pPr>
      <w:r w:rsidRPr="00037718">
        <w:t>This lab uses</w:t>
      </w:r>
      <w:r w:rsidRPr="00521302">
        <w:t xml:space="preserve"> </w:t>
      </w:r>
      <w:r>
        <w:t>computers</w:t>
      </w:r>
      <w:r w:rsidRPr="00037718">
        <w:t xml:space="preserve"> as described in the following table. Before you begin the lab, you must </w:t>
      </w:r>
      <w:r>
        <w:t>ensure that the</w:t>
      </w:r>
      <w:r w:rsidRPr="00037718">
        <w:t xml:space="preserve"> virtual machines</w:t>
      </w:r>
      <w:r>
        <w:t xml:space="preserve"> are started</w:t>
      </w:r>
      <w:r w:rsidRPr="00037718">
        <w:t xml:space="preserve"> and then log on to the computers. </w:t>
      </w:r>
    </w:p>
    <w:p w14:paraId="01C16416" w14:textId="594476A1" w:rsidR="008E6812" w:rsidRPr="00037718" w:rsidRDefault="008E6812" w:rsidP="00A5356E">
      <w:pPr>
        <w:pStyle w:val="BodyText"/>
      </w:pPr>
      <w:r>
        <w:rPr>
          <w:noProof/>
        </w:rPr>
        <w:drawing>
          <wp:inline distT="0" distB="0" distL="0" distR="0" wp14:anchorId="3287E5F7" wp14:editId="228E08A7">
            <wp:extent cx="5934075" cy="25908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p>
    <w:tbl>
      <w:tblPr>
        <w:tblW w:w="0" w:type="auto"/>
        <w:tblInd w:w="730" w:type="dxa"/>
        <w:tblBorders>
          <w:top w:val="single" w:sz="8" w:space="0" w:color="auto"/>
          <w:left w:val="single" w:sz="8" w:space="0" w:color="auto"/>
          <w:bottom w:val="single" w:sz="8" w:space="0" w:color="auto"/>
          <w:right w:val="single" w:sz="8" w:space="0" w:color="auto"/>
          <w:insideH w:val="single" w:sz="8" w:space="0" w:color="auto"/>
        </w:tblBorders>
        <w:tblCellMar>
          <w:left w:w="0" w:type="dxa"/>
          <w:right w:w="0" w:type="dxa"/>
        </w:tblCellMar>
        <w:tblLook w:val="01E0" w:firstRow="1" w:lastRow="1" w:firstColumn="1" w:lastColumn="1" w:noHBand="0" w:noVBand="0"/>
      </w:tblPr>
      <w:tblGrid>
        <w:gridCol w:w="1538"/>
        <w:gridCol w:w="6142"/>
      </w:tblGrid>
      <w:tr w:rsidR="00B47AF7" w:rsidRPr="00FF45D2" w14:paraId="514CAE5B" w14:textId="77777777" w:rsidTr="00FF45D2">
        <w:trPr>
          <w:tblHeader/>
        </w:trPr>
        <w:tc>
          <w:tcPr>
            <w:tcW w:w="1538" w:type="dxa"/>
            <w:shd w:val="clear" w:color="auto" w:fill="00AEEF" w:themeFill="background2"/>
            <w:vAlign w:val="center"/>
          </w:tcPr>
          <w:p w14:paraId="2630B438" w14:textId="77777777" w:rsidR="00B47AF7" w:rsidRPr="00FF45D2" w:rsidRDefault="00B47AF7" w:rsidP="00FF45D2">
            <w:pPr>
              <w:pStyle w:val="TableHead"/>
            </w:pPr>
            <w:r w:rsidRPr="00FF45D2">
              <w:t>Virtual Machine</w:t>
            </w:r>
          </w:p>
        </w:tc>
        <w:tc>
          <w:tcPr>
            <w:tcW w:w="6142" w:type="dxa"/>
            <w:shd w:val="clear" w:color="auto" w:fill="00AEEF" w:themeFill="background2"/>
            <w:vAlign w:val="center"/>
          </w:tcPr>
          <w:p w14:paraId="357E81F7" w14:textId="77777777" w:rsidR="00B47AF7" w:rsidRPr="00FF45D2" w:rsidRDefault="00B47AF7" w:rsidP="00FF45D2">
            <w:pPr>
              <w:pStyle w:val="TableHead"/>
            </w:pPr>
            <w:r w:rsidRPr="00FF45D2">
              <w:t>Role</w:t>
            </w:r>
          </w:p>
        </w:tc>
      </w:tr>
      <w:tr w:rsidR="00B47AF7" w14:paraId="632DDF66" w14:textId="77777777" w:rsidTr="00FF45D2">
        <w:tc>
          <w:tcPr>
            <w:tcW w:w="1538" w:type="dxa"/>
            <w:shd w:val="clear" w:color="auto" w:fill="FFFFFF" w:themeFill="background1"/>
          </w:tcPr>
          <w:p w14:paraId="05C9B9CB" w14:textId="28EF9323" w:rsidR="00B47AF7" w:rsidRDefault="00ED3BAB" w:rsidP="0062357D">
            <w:pPr>
              <w:pStyle w:val="TableBody"/>
            </w:pPr>
            <w:r>
              <w:t>Client</w:t>
            </w:r>
          </w:p>
        </w:tc>
        <w:tc>
          <w:tcPr>
            <w:tcW w:w="6142" w:type="dxa"/>
            <w:shd w:val="clear" w:color="auto" w:fill="FFFFFF" w:themeFill="background1"/>
          </w:tcPr>
          <w:p w14:paraId="26E96755" w14:textId="4B9DBB73" w:rsidR="00B47AF7" w:rsidRDefault="00BD0C02" w:rsidP="0062357D">
            <w:pPr>
              <w:pStyle w:val="TableBody"/>
            </w:pPr>
            <w:r>
              <w:t xml:space="preserve">Your workstation where you will setup and manage the code and CI pipeline. </w:t>
            </w:r>
            <w:r w:rsidR="00030D1B">
              <w:t xml:space="preserve">Windows 10 with Visual Studio Code installed the modules required by this Lab. This is the only machine that you will need to logon onto. </w:t>
            </w:r>
          </w:p>
        </w:tc>
      </w:tr>
      <w:tr w:rsidR="00F83D50" w14:paraId="5B8B8767" w14:textId="77777777" w:rsidTr="00FF45D2">
        <w:tc>
          <w:tcPr>
            <w:tcW w:w="1538" w:type="dxa"/>
            <w:shd w:val="clear" w:color="auto" w:fill="C8F0FF" w:themeFill="background2" w:themeFillTint="33"/>
          </w:tcPr>
          <w:p w14:paraId="71E03CBE" w14:textId="27F3DF78" w:rsidR="00F83D50" w:rsidRDefault="00030D1B" w:rsidP="0062357D">
            <w:pPr>
              <w:pStyle w:val="TableBody"/>
            </w:pPr>
            <w:r>
              <w:t>TFS</w:t>
            </w:r>
          </w:p>
        </w:tc>
        <w:tc>
          <w:tcPr>
            <w:tcW w:w="6142" w:type="dxa"/>
            <w:shd w:val="clear" w:color="auto" w:fill="C8F0FF" w:themeFill="background2" w:themeFillTint="33"/>
          </w:tcPr>
          <w:p w14:paraId="42874C6B" w14:textId="1C08A459" w:rsidR="00F83D50" w:rsidRDefault="00030D1B" w:rsidP="0062357D">
            <w:pPr>
              <w:pStyle w:val="TableBody"/>
            </w:pPr>
            <w:r>
              <w:t>This is a Windows 2012R2 server with Visual Studio Team Foundation Server 2015 installed. It will be the TFS server used for Continuous Integration in this lab.</w:t>
            </w:r>
          </w:p>
        </w:tc>
      </w:tr>
      <w:tr w:rsidR="00ED3BAB" w14:paraId="738FF019" w14:textId="77777777" w:rsidTr="00ED3BAB">
        <w:tc>
          <w:tcPr>
            <w:tcW w:w="1538" w:type="dxa"/>
            <w:shd w:val="clear" w:color="auto" w:fill="auto"/>
          </w:tcPr>
          <w:p w14:paraId="6A5314EF" w14:textId="4B5F37B4" w:rsidR="00ED3BAB" w:rsidRDefault="00ED3BAB" w:rsidP="0062357D">
            <w:pPr>
              <w:pStyle w:val="TableBody"/>
            </w:pPr>
            <w:r>
              <w:t>BuildAgent</w:t>
            </w:r>
          </w:p>
        </w:tc>
        <w:tc>
          <w:tcPr>
            <w:tcW w:w="6142" w:type="dxa"/>
            <w:shd w:val="clear" w:color="auto" w:fill="auto"/>
          </w:tcPr>
          <w:p w14:paraId="1056F8B5" w14:textId="09ED84DA" w:rsidR="00ED3BAB" w:rsidRDefault="00BD0C02" w:rsidP="00BD0C02">
            <w:pPr>
              <w:pStyle w:val="TableBody"/>
            </w:pPr>
            <w:r>
              <w:t xml:space="preserve">This is the server where the builds and most tests occur. </w:t>
            </w:r>
            <w:r w:rsidR="00030D1B">
              <w:t>This is a Windows 2016 TP5 server with Visual Studio Community 2015 and the Visual Studio build agent installed.</w:t>
            </w:r>
            <w:r w:rsidR="004368A3">
              <w:t xml:space="preserve"> </w:t>
            </w:r>
          </w:p>
        </w:tc>
      </w:tr>
      <w:tr w:rsidR="00ED3BAB" w14:paraId="02BE7258" w14:textId="77777777" w:rsidTr="00FF45D2">
        <w:tc>
          <w:tcPr>
            <w:tcW w:w="1538" w:type="dxa"/>
            <w:shd w:val="clear" w:color="auto" w:fill="C8F0FF" w:themeFill="background2" w:themeFillTint="33"/>
          </w:tcPr>
          <w:p w14:paraId="5AF3E45D" w14:textId="4EACF9E0" w:rsidR="00ED3BAB" w:rsidRDefault="00ED3BAB" w:rsidP="0062357D">
            <w:pPr>
              <w:pStyle w:val="TableBody"/>
            </w:pPr>
            <w:r>
              <w:t>TestAgent1</w:t>
            </w:r>
          </w:p>
        </w:tc>
        <w:tc>
          <w:tcPr>
            <w:tcW w:w="6142" w:type="dxa"/>
            <w:shd w:val="clear" w:color="auto" w:fill="C8F0FF" w:themeFill="background2" w:themeFillTint="33"/>
          </w:tcPr>
          <w:p w14:paraId="598C9F0C" w14:textId="4E72D715" w:rsidR="00ED3BAB" w:rsidRDefault="00BD0C02" w:rsidP="00BD0C02">
            <w:pPr>
              <w:pStyle w:val="TableBody"/>
            </w:pPr>
            <w:r>
              <w:t xml:space="preserve">This will be configured as a DNS server through the Continuous Integration process. </w:t>
            </w:r>
            <w:r w:rsidR="00030D1B">
              <w:t>This is a Windows 2016 TP5 server.</w:t>
            </w:r>
            <w:r w:rsidR="004368A3">
              <w:t xml:space="preserve"> </w:t>
            </w:r>
          </w:p>
        </w:tc>
      </w:tr>
      <w:tr w:rsidR="00ED3BAB" w14:paraId="1FD2EAAA" w14:textId="77777777" w:rsidTr="00ED3BAB">
        <w:tc>
          <w:tcPr>
            <w:tcW w:w="1538" w:type="dxa"/>
            <w:shd w:val="clear" w:color="auto" w:fill="auto"/>
          </w:tcPr>
          <w:p w14:paraId="22D0F154" w14:textId="7EAED188" w:rsidR="00ED3BAB" w:rsidRDefault="00ED3BAB" w:rsidP="0062357D">
            <w:pPr>
              <w:pStyle w:val="TableBody"/>
            </w:pPr>
            <w:r>
              <w:t>TestAgent2</w:t>
            </w:r>
          </w:p>
        </w:tc>
        <w:tc>
          <w:tcPr>
            <w:tcW w:w="6142" w:type="dxa"/>
            <w:shd w:val="clear" w:color="auto" w:fill="auto"/>
          </w:tcPr>
          <w:p w14:paraId="44C6F5DD" w14:textId="6CC90601" w:rsidR="00ED3BAB" w:rsidRDefault="00BD0C02" w:rsidP="00BD0C02">
            <w:pPr>
              <w:pStyle w:val="TableBody"/>
            </w:pPr>
            <w:r>
              <w:t xml:space="preserve">This is the end point for the </w:t>
            </w:r>
            <w:r w:rsidRPr="004368A3">
              <w:t>www.contoso.com</w:t>
            </w:r>
            <w:r>
              <w:t xml:space="preserve"> website. </w:t>
            </w:r>
            <w:r w:rsidR="00030D1B">
              <w:t>This is a Windows 2016 TP5 server</w:t>
            </w:r>
            <w:r w:rsidR="004368A3">
              <w:t xml:space="preserve">. This server has IIS and website code installed. </w:t>
            </w:r>
          </w:p>
        </w:tc>
      </w:tr>
    </w:tbl>
    <w:p w14:paraId="12D64ECA" w14:textId="7458CCE5" w:rsidR="00B47AF7" w:rsidRPr="00D53EE3" w:rsidRDefault="00B47AF7" w:rsidP="00D93A0A">
      <w:pPr>
        <w:pStyle w:val="Caution"/>
      </w:pPr>
      <w:r w:rsidRPr="00D53EE3">
        <w:t xml:space="preserve">All user </w:t>
      </w:r>
      <w:r w:rsidRPr="00FF45D2">
        <w:t>accounts</w:t>
      </w:r>
      <w:r w:rsidRPr="00D53EE3">
        <w:t xml:space="preserve"> in this lab use the password </w:t>
      </w:r>
      <w:r w:rsidR="00ED3BAB">
        <w:rPr>
          <w:b/>
        </w:rPr>
        <w:t>pass@word1</w:t>
      </w:r>
    </w:p>
    <w:p w14:paraId="42996317" w14:textId="77777777" w:rsidR="00B47AF7" w:rsidRDefault="00B47AF7" w:rsidP="00717CA5">
      <w:pPr>
        <w:pStyle w:val="Heading3"/>
      </w:pPr>
      <w:r>
        <w:t>Note regarding pre-release software</w:t>
      </w:r>
    </w:p>
    <w:p w14:paraId="117B3CAE" w14:textId="77777777" w:rsidR="00B47AF7" w:rsidRDefault="00B47AF7" w:rsidP="009118FD">
      <w:pPr>
        <w:pStyle w:val="BodyText"/>
      </w:pPr>
      <w:r>
        <w:t xml:space="preserve">Portions of this lab include software that is not yet released, and as such may still contain active or known issues. While every effort has been made to ensure this lab functions as written, unknown or unanticipated results may be encountered as a result of using pre-release software. </w:t>
      </w:r>
    </w:p>
    <w:p w14:paraId="3FD39216" w14:textId="6EF3176F" w:rsidR="00B47AF7" w:rsidRDefault="00B47AF7" w:rsidP="00717CA5">
      <w:pPr>
        <w:pStyle w:val="Heading3"/>
      </w:pPr>
      <w:r>
        <w:t xml:space="preserve">Note regarding </w:t>
      </w:r>
      <w:r w:rsidR="00B22C05">
        <w:t>User Account Control</w:t>
      </w:r>
    </w:p>
    <w:p w14:paraId="32983CA5" w14:textId="7CD7BF0D" w:rsidR="00B47AF7" w:rsidRPr="00A5356E" w:rsidRDefault="00B47AF7" w:rsidP="009118FD">
      <w:pPr>
        <w:pStyle w:val="BodyText"/>
      </w:pPr>
      <w:r w:rsidRPr="00A5356E">
        <w:t xml:space="preserve">Some steps in this lab may be subject to </w:t>
      </w:r>
      <w:r w:rsidR="00B22C05">
        <w:t>U</w:t>
      </w:r>
      <w:r w:rsidR="00B22C05" w:rsidRPr="00A5356E">
        <w:t xml:space="preserve">ser </w:t>
      </w:r>
      <w:r w:rsidR="00B22C05">
        <w:t>A</w:t>
      </w:r>
      <w:r w:rsidR="00B22C05" w:rsidRPr="00A5356E">
        <w:t xml:space="preserve">ccount </w:t>
      </w:r>
      <w:r w:rsidR="00B22C05">
        <w:t>C</w:t>
      </w:r>
      <w:r w:rsidR="00B22C05" w:rsidRPr="00A5356E">
        <w:t>ontrol</w:t>
      </w:r>
      <w:r w:rsidRPr="00A5356E">
        <w:t xml:space="preserve">. User </w:t>
      </w:r>
      <w:r w:rsidR="00B22C05">
        <w:t>A</w:t>
      </w:r>
      <w:r w:rsidR="00B22C05" w:rsidRPr="00A5356E">
        <w:t xml:space="preserve">ccount </w:t>
      </w:r>
      <w:r w:rsidR="00B22C05">
        <w:t>C</w:t>
      </w:r>
      <w:r w:rsidR="00B22C05" w:rsidRPr="00A5356E">
        <w:t xml:space="preserve">ontrol </w:t>
      </w:r>
      <w:r w:rsidRPr="00A5356E">
        <w:t>is a technology which provides additional security to computers by requesting that users confirm actions that require administrative rights. Tasks that generate a user account control confirmation are denoted using a shield icon. If you encounter a shield icon, confirm your action by selecting the appropriate button in the dialog box that is presented.</w:t>
      </w:r>
    </w:p>
    <w:p w14:paraId="155B59F0" w14:textId="77777777" w:rsidR="00B47AF7" w:rsidRPr="00B47AF7" w:rsidRDefault="00B47AF7" w:rsidP="00B47AF7"/>
    <w:p w14:paraId="6C96176A" w14:textId="3241B485" w:rsidR="005454D4" w:rsidRPr="007B70E8" w:rsidRDefault="00152699" w:rsidP="007B70E8">
      <w:pPr>
        <w:pStyle w:val="Heading1"/>
      </w:pPr>
      <w:r w:rsidRPr="007B70E8">
        <w:t xml:space="preserve">Exercise 1: </w:t>
      </w:r>
      <w:r w:rsidR="000012B3">
        <w:t>Setup TFS Build Environment</w:t>
      </w:r>
    </w:p>
    <w:p w14:paraId="550D256F" w14:textId="648C34C6" w:rsidR="005454D4" w:rsidRDefault="00371470" w:rsidP="009118FD">
      <w:pPr>
        <w:pStyle w:val="BodyText"/>
      </w:pPr>
      <w:r>
        <w:t xml:space="preserve">In this first exercise, you will configure </w:t>
      </w:r>
      <w:r w:rsidR="00A27E64">
        <w:t>the</w:t>
      </w:r>
      <w:r>
        <w:t xml:space="preserve"> </w:t>
      </w:r>
      <w:r w:rsidR="002010AA">
        <w:t>TFS build definition</w:t>
      </w:r>
      <w:r w:rsidR="00A27E64">
        <w:t xml:space="preserve"> so that the DNS server </w:t>
      </w:r>
      <w:r w:rsidR="002010AA">
        <w:t xml:space="preserve">configuration will be compiled </w:t>
      </w:r>
      <w:r w:rsidR="00A27E64">
        <w:t>and tests</w:t>
      </w:r>
      <w:r w:rsidR="002010AA">
        <w:t xml:space="preserve"> will be run</w:t>
      </w:r>
      <w:r w:rsidR="00A27E64">
        <w:t xml:space="preserve"> to verify that it </w:t>
      </w:r>
      <w:r w:rsidR="002010AA">
        <w:t>does what is expected</w:t>
      </w:r>
      <w:r>
        <w:t>.</w:t>
      </w:r>
    </w:p>
    <w:p w14:paraId="7461EAC3" w14:textId="43FBB045" w:rsidR="00ED5EEA" w:rsidRPr="00717CA5" w:rsidRDefault="00ED5EEA" w:rsidP="00717CA5">
      <w:pPr>
        <w:pStyle w:val="Heading2"/>
      </w:pPr>
      <w:r w:rsidRPr="00717CA5">
        <w:t xml:space="preserve">Task </w:t>
      </w:r>
      <w:r w:rsidR="00393A08">
        <w:t xml:space="preserve">1 </w:t>
      </w:r>
      <w:r w:rsidRPr="00717CA5">
        <w:t xml:space="preserve">– </w:t>
      </w:r>
      <w:r w:rsidR="000012B3">
        <w:t>Get Code from GitHub</w:t>
      </w:r>
    </w:p>
    <w:p w14:paraId="6B783A11" w14:textId="0BFFF777" w:rsidR="00ED5EEA" w:rsidRPr="00ED5EEA" w:rsidRDefault="00B21880" w:rsidP="00ED5EEA">
      <w:pPr>
        <w:pStyle w:val="BodyText"/>
      </w:pPr>
      <w:r>
        <w:t>In this task, you will download</w:t>
      </w:r>
      <w:r w:rsidR="00B44961">
        <w:t xml:space="preserve"> and install locally</w:t>
      </w:r>
      <w:r>
        <w:t xml:space="preserve"> </w:t>
      </w:r>
      <w:r w:rsidR="00B44961">
        <w:t>the code that will be used in the CI pipeline</w:t>
      </w:r>
      <w:r w:rsidR="00611339">
        <w:t>.</w:t>
      </w:r>
    </w:p>
    <w:p w14:paraId="7E58887F" w14:textId="2C2F1FA1" w:rsidR="00261339" w:rsidRPr="00ED5EEA" w:rsidRDefault="00ED5EEA" w:rsidP="00B47AF7">
      <w:pPr>
        <w:pStyle w:val="TaskSetup"/>
      </w:pPr>
      <w:r w:rsidRPr="00ED5EEA">
        <w:t xml:space="preserve">Task </w:t>
      </w:r>
      <w:r w:rsidRPr="00B47AF7">
        <w:t>instructions</w:t>
      </w:r>
    </w:p>
    <w:p w14:paraId="31358F62" w14:textId="77777777" w:rsidR="00BE76FA" w:rsidRDefault="00BE76FA" w:rsidP="00752B62">
      <w:pPr>
        <w:pStyle w:val="ListNumber2"/>
        <w:numPr>
          <w:ilvl w:val="0"/>
          <w:numId w:val="7"/>
        </w:numPr>
      </w:pPr>
      <w:r>
        <w:t>Log into Client with the following credentials:</w:t>
      </w:r>
    </w:p>
    <w:p w14:paraId="4FCF2DBC" w14:textId="32DCA2D4" w:rsidR="00BE76FA" w:rsidRDefault="00BE76FA" w:rsidP="00BE76FA">
      <w:pPr>
        <w:pStyle w:val="ListNumber2"/>
        <w:numPr>
          <w:ilvl w:val="0"/>
          <w:numId w:val="0"/>
        </w:numPr>
        <w:ind w:left="720"/>
      </w:pPr>
      <w:r>
        <w:t>User</w:t>
      </w:r>
      <w:r w:rsidR="00371470">
        <w:t>name</w:t>
      </w:r>
      <w:r>
        <w:t xml:space="preserve">: </w:t>
      </w:r>
      <w:r w:rsidRPr="00371470">
        <w:rPr>
          <w:rStyle w:val="IntenseEmphasis"/>
        </w:rPr>
        <w:t>Demo</w:t>
      </w:r>
    </w:p>
    <w:p w14:paraId="16C9876D" w14:textId="752E5936" w:rsidR="00BE76FA" w:rsidRDefault="00BE76FA" w:rsidP="00BE76FA">
      <w:pPr>
        <w:pStyle w:val="ListNumber2"/>
        <w:numPr>
          <w:ilvl w:val="0"/>
          <w:numId w:val="0"/>
        </w:numPr>
        <w:ind w:left="720"/>
        <w:rPr>
          <w:rStyle w:val="IntenseEmphasis"/>
        </w:rPr>
      </w:pPr>
      <w:r>
        <w:t xml:space="preserve">Password: </w:t>
      </w:r>
      <w:r w:rsidRPr="00371470">
        <w:rPr>
          <w:rStyle w:val="IntenseEmphasis"/>
        </w:rPr>
        <w:t>pass@word1</w:t>
      </w:r>
    </w:p>
    <w:p w14:paraId="0E2163D5" w14:textId="312AF342" w:rsidR="00CB58D3" w:rsidRDefault="00CB58D3" w:rsidP="000070B5">
      <w:pPr>
        <w:pStyle w:val="AdditionalInformation"/>
      </w:pPr>
      <w:r>
        <w:t>All Exercises and Tasks in this lab will be performed on this Client machine.</w:t>
      </w:r>
    </w:p>
    <w:p w14:paraId="257966C0" w14:textId="3E1BE93A" w:rsidR="00ED5EEA" w:rsidRDefault="000012B3" w:rsidP="00752B62">
      <w:pPr>
        <w:pStyle w:val="ListNumber2"/>
        <w:numPr>
          <w:ilvl w:val="0"/>
          <w:numId w:val="7"/>
        </w:numPr>
      </w:pPr>
      <w:r>
        <w:t xml:space="preserve">Launch Microsoft Edge browser by clicking </w:t>
      </w:r>
      <w:r w:rsidR="007C4F62">
        <w:rPr>
          <w:noProof/>
        </w:rPr>
        <w:drawing>
          <wp:inline distT="0" distB="0" distL="0" distR="0" wp14:anchorId="5913D35D" wp14:editId="68A0721F">
            <wp:extent cx="228600" cy="266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266700"/>
                    </a:xfrm>
                    <a:prstGeom prst="rect">
                      <a:avLst/>
                    </a:prstGeom>
                  </pic:spPr>
                </pic:pic>
              </a:graphicData>
            </a:graphic>
          </wp:inline>
        </w:drawing>
      </w:r>
      <w:r w:rsidR="007C4F62">
        <w:t xml:space="preserve"> </w:t>
      </w:r>
      <w:r>
        <w:t>on the taskbar.</w:t>
      </w:r>
    </w:p>
    <w:p w14:paraId="3D679BE8" w14:textId="230F54F0" w:rsidR="00561296" w:rsidRDefault="000012B3" w:rsidP="00752B62">
      <w:pPr>
        <w:pStyle w:val="ListNumber2"/>
        <w:numPr>
          <w:ilvl w:val="0"/>
          <w:numId w:val="7"/>
        </w:numPr>
      </w:pPr>
      <w:r>
        <w:t xml:space="preserve">Browse to </w:t>
      </w:r>
      <w:r w:rsidRPr="000012B3">
        <w:rPr>
          <w:rStyle w:val="IntenseEmphasis"/>
        </w:rPr>
        <w:t>https://github.com/PowerShell/Demo_CI</w:t>
      </w:r>
      <w:r w:rsidR="00C553F4">
        <w:t>.</w:t>
      </w:r>
    </w:p>
    <w:p w14:paraId="4AD4EA0C" w14:textId="28374868" w:rsidR="00261339" w:rsidRDefault="000012B3" w:rsidP="00611339">
      <w:pPr>
        <w:pStyle w:val="ListNumber2"/>
      </w:pPr>
      <w:r>
        <w:t xml:space="preserve">Click </w:t>
      </w:r>
      <w:r w:rsidRPr="000012B3">
        <w:rPr>
          <w:rStyle w:val="IntenseEmphasis"/>
        </w:rPr>
        <w:t>Clone or download</w:t>
      </w:r>
      <w:r>
        <w:t xml:space="preserve"> button</w:t>
      </w:r>
      <w:r w:rsidR="00C85464">
        <w:t>.</w:t>
      </w:r>
    </w:p>
    <w:p w14:paraId="6523B53C" w14:textId="7D57407C" w:rsidR="00611339" w:rsidRDefault="000012B3" w:rsidP="00611339">
      <w:pPr>
        <w:pStyle w:val="ListNumber2"/>
      </w:pPr>
      <w:r>
        <w:t xml:space="preserve">Then click </w:t>
      </w:r>
      <w:r w:rsidRPr="000012B3">
        <w:rPr>
          <w:rStyle w:val="IntenseEmphasis"/>
        </w:rPr>
        <w:t>Download Zip</w:t>
      </w:r>
      <w:r w:rsidR="00457E60">
        <w:t>. A Zip file of the repo is saved to your downloads folder.</w:t>
      </w:r>
    </w:p>
    <w:p w14:paraId="1751E2AA" w14:textId="49A86E2E" w:rsidR="00457E60" w:rsidRDefault="00457E60" w:rsidP="00611339">
      <w:pPr>
        <w:pStyle w:val="ListNumber2"/>
      </w:pPr>
      <w:r>
        <w:t xml:space="preserve">Launch PowerShell console by clicking </w:t>
      </w:r>
      <w:r w:rsidR="007C4F62">
        <w:rPr>
          <w:noProof/>
        </w:rPr>
        <w:drawing>
          <wp:inline distT="0" distB="0" distL="0" distR="0" wp14:anchorId="28C5813E" wp14:editId="3BFBE5B7">
            <wp:extent cx="276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38125"/>
                    </a:xfrm>
                    <a:prstGeom prst="rect">
                      <a:avLst/>
                    </a:prstGeom>
                  </pic:spPr>
                </pic:pic>
              </a:graphicData>
            </a:graphic>
          </wp:inline>
        </w:drawing>
      </w:r>
      <w:r w:rsidR="007C4F62">
        <w:t xml:space="preserve"> </w:t>
      </w:r>
      <w:r>
        <w:t>on the taskbar.</w:t>
      </w:r>
    </w:p>
    <w:p w14:paraId="3C73621C" w14:textId="195E22DD" w:rsidR="00726C94" w:rsidRPr="009B1E92" w:rsidRDefault="009F5813" w:rsidP="00752B62">
      <w:pPr>
        <w:pStyle w:val="ListNumber2"/>
        <w:numPr>
          <w:ilvl w:val="0"/>
          <w:numId w:val="3"/>
        </w:numPr>
      </w:pPr>
      <w:r>
        <w:t>To expand the Archive</w:t>
      </w:r>
      <w:r w:rsidR="00726C94">
        <w:t>,</w:t>
      </w:r>
      <w:r>
        <w:t xml:space="preserve"> type the following i</w:t>
      </w:r>
      <w:r w:rsidR="00551055">
        <w:t>n the console</w:t>
      </w:r>
      <w:r w:rsidR="00726C94">
        <w:t>, and then press ENTER</w:t>
      </w:r>
      <w:r w:rsidR="00551055">
        <w:t>:</w:t>
      </w:r>
    </w:p>
    <w:p w14:paraId="023C574C" w14:textId="77777777" w:rsidR="00726C94" w:rsidRPr="00726C94" w:rsidRDefault="00726C94" w:rsidP="00726C94">
      <w:pPr>
        <w:pStyle w:val="List2"/>
      </w:pPr>
      <w:r w:rsidRPr="00726C94">
        <w:rPr>
          <w:color w:val="0000FF"/>
        </w:rPr>
        <w:t>Expand-Archive</w:t>
      </w:r>
      <w:r w:rsidRPr="00726C94">
        <w:t xml:space="preserve"> </w:t>
      </w:r>
      <w:r w:rsidRPr="00726C94">
        <w:rPr>
          <w:color w:val="000080"/>
        </w:rPr>
        <w:t>-Path</w:t>
      </w:r>
      <w:r w:rsidRPr="00726C94">
        <w:t xml:space="preserve"> </w:t>
      </w:r>
      <w:r w:rsidRPr="00726C94">
        <w:rPr>
          <w:color w:val="FF4500"/>
        </w:rPr>
        <w:t>$env:HOME</w:t>
      </w:r>
      <w:r w:rsidRPr="00726C94">
        <w:t xml:space="preserve">\Downloads\Demo_CI-master.zip </w:t>
      </w:r>
    </w:p>
    <w:p w14:paraId="3187AAA8" w14:textId="13215EBE" w:rsidR="00726C94" w:rsidRPr="00726C94" w:rsidRDefault="00726C94" w:rsidP="00726C94">
      <w:pPr>
        <w:pStyle w:val="List2"/>
        <w:numPr>
          <w:ilvl w:val="0"/>
          <w:numId w:val="0"/>
        </w:numPr>
        <w:ind w:left="2520" w:firstLine="360"/>
      </w:pPr>
      <w:r w:rsidRPr="00726C94">
        <w:rPr>
          <w:color w:val="000080"/>
        </w:rPr>
        <w:t>-DestinationPath</w:t>
      </w:r>
      <w:r w:rsidRPr="00726C94">
        <w:t xml:space="preserve"> .\</w:t>
      </w:r>
    </w:p>
    <w:p w14:paraId="26BDF33D" w14:textId="6EE36F87" w:rsidR="00726C94" w:rsidRPr="009B1E92" w:rsidRDefault="00726C94" w:rsidP="00752B62">
      <w:pPr>
        <w:pStyle w:val="ListNumber2"/>
        <w:numPr>
          <w:ilvl w:val="0"/>
          <w:numId w:val="3"/>
        </w:numPr>
      </w:pPr>
      <w:r>
        <w:t>To rename the project directory, type the following in the console, and then press ENTER:</w:t>
      </w:r>
    </w:p>
    <w:p w14:paraId="60294153" w14:textId="2AC6F12B" w:rsidR="00726C94" w:rsidRPr="00726C94" w:rsidRDefault="00726C94" w:rsidP="00726C94">
      <w:pPr>
        <w:pStyle w:val="List2"/>
        <w:rPr>
          <w:sz w:val="18"/>
        </w:rPr>
      </w:pPr>
      <w:r w:rsidRPr="00736EFD">
        <w:rPr>
          <w:color w:val="0000FF"/>
        </w:rPr>
        <w:t>Rename-Item</w:t>
      </w:r>
      <w:r w:rsidRPr="00736EFD">
        <w:t xml:space="preserve"> </w:t>
      </w:r>
      <w:r w:rsidRPr="00736EFD">
        <w:rPr>
          <w:color w:val="000080"/>
        </w:rPr>
        <w:t>-Path</w:t>
      </w:r>
      <w:r w:rsidRPr="00736EFD">
        <w:t xml:space="preserve"> .\Demo_CI-master </w:t>
      </w:r>
      <w:r w:rsidRPr="00736EFD">
        <w:rPr>
          <w:color w:val="000080"/>
        </w:rPr>
        <w:t>-NewName</w:t>
      </w:r>
      <w:r w:rsidRPr="00736EFD">
        <w:t xml:space="preserve"> .\Demo_CI</w:t>
      </w:r>
    </w:p>
    <w:p w14:paraId="6398FAEB" w14:textId="30AA5FBA" w:rsidR="000012B3" w:rsidRPr="00717CA5" w:rsidRDefault="000012B3" w:rsidP="000012B3">
      <w:pPr>
        <w:pStyle w:val="Heading2"/>
      </w:pPr>
      <w:r w:rsidRPr="00717CA5">
        <w:t xml:space="preserve">Task </w:t>
      </w:r>
      <w:r w:rsidR="00393A08">
        <w:t xml:space="preserve">2 </w:t>
      </w:r>
      <w:r w:rsidRPr="00717CA5">
        <w:t xml:space="preserve">– </w:t>
      </w:r>
      <w:r>
        <w:t xml:space="preserve">Create </w:t>
      </w:r>
      <w:r w:rsidR="006F631D">
        <w:t xml:space="preserve">and configure </w:t>
      </w:r>
      <w:r>
        <w:t>Build Definition</w:t>
      </w:r>
    </w:p>
    <w:p w14:paraId="7EDF0347" w14:textId="798F7CCD" w:rsidR="000012B3" w:rsidRPr="00ED5EEA" w:rsidRDefault="00B44961" w:rsidP="000012B3">
      <w:pPr>
        <w:pStyle w:val="BodyText"/>
      </w:pPr>
      <w:r>
        <w:t>In this task, you will configure TFS with a build definition containing steps required for the CI pipeline</w:t>
      </w:r>
      <w:r w:rsidR="000012B3">
        <w:t>.</w:t>
      </w:r>
    </w:p>
    <w:p w14:paraId="4C8DA8F0" w14:textId="77777777" w:rsidR="000012B3" w:rsidRPr="00ED5EEA" w:rsidRDefault="000012B3" w:rsidP="000012B3">
      <w:pPr>
        <w:pStyle w:val="TaskSetup"/>
      </w:pPr>
      <w:r w:rsidRPr="00ED5EEA">
        <w:t xml:space="preserve">Task </w:t>
      </w:r>
      <w:r w:rsidRPr="00B47AF7">
        <w:t>instructions</w:t>
      </w:r>
    </w:p>
    <w:p w14:paraId="04BC3C06" w14:textId="77777777" w:rsidR="00393A08" w:rsidRDefault="00393A08" w:rsidP="00752B62">
      <w:pPr>
        <w:pStyle w:val="ListNumber2"/>
        <w:numPr>
          <w:ilvl w:val="0"/>
          <w:numId w:val="13"/>
        </w:numPr>
      </w:pPr>
      <w:r>
        <w:t>Minimize the PowerShell Console to expose the desktop</w:t>
      </w:r>
    </w:p>
    <w:p w14:paraId="7196D9A0" w14:textId="5508838D" w:rsidR="000012B3" w:rsidRDefault="00393A08" w:rsidP="00752B62">
      <w:pPr>
        <w:pStyle w:val="ListNumber2"/>
        <w:numPr>
          <w:ilvl w:val="0"/>
          <w:numId w:val="13"/>
        </w:numPr>
      </w:pPr>
      <w:r>
        <w:t>Click the Team Foundation Server shortcut in the center of the desktop.</w:t>
      </w:r>
    </w:p>
    <w:p w14:paraId="42ABA46B" w14:textId="0079C711" w:rsidR="00393A08" w:rsidRDefault="00393A08" w:rsidP="00393A08">
      <w:pPr>
        <w:pStyle w:val="AdditionalInformation"/>
      </w:pPr>
      <w:r>
        <w:t>NOTE: This brings up the Team Foundation Server console that is hosted on the TFSSrv1 VM.</w:t>
      </w:r>
    </w:p>
    <w:p w14:paraId="5AD68F5F" w14:textId="71B06D6C" w:rsidR="00FC2ACA" w:rsidRDefault="00FC2ACA" w:rsidP="00393A08">
      <w:pPr>
        <w:pStyle w:val="AdditionalInformation"/>
      </w:pPr>
      <w:r>
        <w:t>The first time this is loaded, it might take 45-60 seconds to load the page.</w:t>
      </w:r>
    </w:p>
    <w:p w14:paraId="22215050" w14:textId="61C80653" w:rsidR="00393A08" w:rsidRDefault="00393A08" w:rsidP="00752B62">
      <w:pPr>
        <w:pStyle w:val="ListNumber2"/>
        <w:numPr>
          <w:ilvl w:val="0"/>
          <w:numId w:val="13"/>
        </w:numPr>
      </w:pPr>
      <w:r>
        <w:t>Click the Demo_CI project in the list of recent projects and teams to bring up the project overview page.</w:t>
      </w:r>
    </w:p>
    <w:p w14:paraId="5105CC06" w14:textId="6E073625" w:rsidR="00393A08" w:rsidRDefault="00393A08" w:rsidP="00752B62">
      <w:pPr>
        <w:pStyle w:val="ListNumber2"/>
        <w:numPr>
          <w:ilvl w:val="0"/>
          <w:numId w:val="13"/>
        </w:numPr>
      </w:pPr>
      <w:r>
        <w:t>Click the Build tab located just under the blue ribbon at the top of the page.</w:t>
      </w:r>
    </w:p>
    <w:p w14:paraId="25B51916" w14:textId="2FBBAD83" w:rsidR="00393A08" w:rsidRPr="00393A08" w:rsidRDefault="00393A08" w:rsidP="00752B62">
      <w:pPr>
        <w:pStyle w:val="ListNumber2"/>
        <w:numPr>
          <w:ilvl w:val="0"/>
          <w:numId w:val="13"/>
        </w:numPr>
      </w:pPr>
      <w:r>
        <w:t xml:space="preserve">Click the Add button </w:t>
      </w:r>
      <w:r w:rsidR="005B6358">
        <w:rPr>
          <w:noProof/>
        </w:rPr>
        <w:drawing>
          <wp:inline distT="0" distB="0" distL="0" distR="0" wp14:anchorId="4DFC4D16" wp14:editId="63261E4E">
            <wp:extent cx="20002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 cy="190500"/>
                    </a:xfrm>
                    <a:prstGeom prst="rect">
                      <a:avLst/>
                    </a:prstGeom>
                  </pic:spPr>
                </pic:pic>
              </a:graphicData>
            </a:graphic>
          </wp:inline>
        </w:drawing>
      </w:r>
      <w:r w:rsidRPr="00E61856">
        <w:t>.</w:t>
      </w:r>
    </w:p>
    <w:p w14:paraId="307944A6" w14:textId="3E765896" w:rsidR="00393A08" w:rsidRDefault="00393A08" w:rsidP="00752B62">
      <w:pPr>
        <w:pStyle w:val="ListNumber2"/>
        <w:numPr>
          <w:ilvl w:val="0"/>
          <w:numId w:val="13"/>
        </w:numPr>
      </w:pPr>
      <w:r w:rsidRPr="00393A08">
        <w:t xml:space="preserve">Select the Empty build definition type at the bottom of the dialog and click </w:t>
      </w:r>
      <w:r>
        <w:t>Next.</w:t>
      </w:r>
      <w:r w:rsidR="00E61856">
        <w:t xml:space="preserve"> </w:t>
      </w:r>
    </w:p>
    <w:p w14:paraId="267F9912" w14:textId="39BA706A" w:rsidR="00393A08" w:rsidRDefault="00393A08" w:rsidP="00752B62">
      <w:pPr>
        <w:pStyle w:val="ListNumber2"/>
        <w:numPr>
          <w:ilvl w:val="0"/>
          <w:numId w:val="13"/>
        </w:numPr>
      </w:pPr>
      <w:r>
        <w:t>Leave the defaults on the Create new build definition page selected and click Create.</w:t>
      </w:r>
      <w:r w:rsidR="00E61856" w:rsidRPr="00E61856">
        <w:t xml:space="preserve"> </w:t>
      </w:r>
    </w:p>
    <w:p w14:paraId="5FEB9F16" w14:textId="3E87ADBE" w:rsidR="00E61856" w:rsidRDefault="00E61856" w:rsidP="00752B62">
      <w:pPr>
        <w:pStyle w:val="ListNumber2"/>
        <w:numPr>
          <w:ilvl w:val="0"/>
          <w:numId w:val="13"/>
        </w:numPr>
      </w:pPr>
      <w:r>
        <w:t xml:space="preserve">Click the Save button </w:t>
      </w:r>
      <w:r w:rsidR="00360578">
        <w:rPr>
          <w:noProof/>
        </w:rPr>
        <w:drawing>
          <wp:inline distT="0" distB="0" distL="0" distR="0" wp14:anchorId="02E9B96F" wp14:editId="5B7B81A8">
            <wp:extent cx="59055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360578">
        <w:t xml:space="preserve"> </w:t>
      </w:r>
      <w:r>
        <w:t>on the newly created build definition and type “</w:t>
      </w:r>
      <w:r w:rsidR="00DB6CB2">
        <w:rPr>
          <w:rStyle w:val="IntenseEmphasis"/>
        </w:rPr>
        <w:t>DNS Infra</w:t>
      </w:r>
      <w:r>
        <w:t xml:space="preserve">” into the Name field. Click the OK button. </w:t>
      </w:r>
    </w:p>
    <w:p w14:paraId="4327B22E" w14:textId="7389EB36" w:rsidR="000012B3" w:rsidRDefault="00E61856" w:rsidP="00752B62">
      <w:pPr>
        <w:pStyle w:val="ListNumber2"/>
        <w:numPr>
          <w:ilvl w:val="0"/>
          <w:numId w:val="7"/>
        </w:numPr>
      </w:pPr>
      <w:r>
        <w:t xml:space="preserve">Now create our first build step by clicking Add build step… </w:t>
      </w:r>
      <w:r w:rsidR="00757EC9">
        <w:rPr>
          <w:noProof/>
        </w:rPr>
        <w:drawing>
          <wp:inline distT="0" distB="0" distL="0" distR="0" wp14:anchorId="0D116A89" wp14:editId="7030BD3E">
            <wp:extent cx="10953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95375" cy="238125"/>
                    </a:xfrm>
                    <a:prstGeom prst="rect">
                      <a:avLst/>
                    </a:prstGeom>
                  </pic:spPr>
                </pic:pic>
              </a:graphicData>
            </a:graphic>
          </wp:inline>
        </w:drawing>
      </w:r>
      <w:r>
        <w:rPr>
          <w:color w:val="FF0000"/>
        </w:rPr>
        <w:t xml:space="preserve"> </w:t>
      </w:r>
      <w:r>
        <w:t>on the Build tab.</w:t>
      </w:r>
    </w:p>
    <w:p w14:paraId="58F82480" w14:textId="39B1C44B" w:rsidR="00E61856" w:rsidRDefault="00E61856" w:rsidP="00752B62">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w:t>
      </w:r>
    </w:p>
    <w:p w14:paraId="1977FF4C" w14:textId="476973A0" w:rsidR="00E61856" w:rsidRDefault="00E61856" w:rsidP="00752B62">
      <w:pPr>
        <w:pStyle w:val="ListNumber2"/>
        <w:numPr>
          <w:ilvl w:val="0"/>
          <w:numId w:val="7"/>
        </w:numPr>
      </w:pPr>
      <w:r>
        <w:t xml:space="preserve">Scroll down and click </w:t>
      </w:r>
      <w:r w:rsidRPr="00E61856">
        <w:rPr>
          <w:rStyle w:val="IntenseEmphasis"/>
        </w:rPr>
        <w:t xml:space="preserve">Add </w:t>
      </w:r>
      <w:r>
        <w:t>next to the PowerShell task</w:t>
      </w:r>
      <w:r w:rsidR="00ED48E7">
        <w:t xml:space="preserve"> </w:t>
      </w:r>
      <w:r w:rsidR="00ED48E7">
        <w:rPr>
          <w:noProof/>
        </w:rPr>
        <w:drawing>
          <wp:inline distT="0" distB="0" distL="0" distR="0" wp14:anchorId="212AF716" wp14:editId="0855CDCE">
            <wp:extent cx="333375" cy="314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314325"/>
                    </a:xfrm>
                    <a:prstGeom prst="rect">
                      <a:avLst/>
                    </a:prstGeom>
                  </pic:spPr>
                </pic:pic>
              </a:graphicData>
            </a:graphic>
          </wp:inline>
        </w:drawing>
      </w:r>
      <w:r>
        <w:t>.</w:t>
      </w:r>
    </w:p>
    <w:p w14:paraId="19C2FF74" w14:textId="1663FB60" w:rsidR="001552A5" w:rsidRDefault="001552A5" w:rsidP="001552A5">
      <w:pPr>
        <w:pStyle w:val="AdditionalInformation"/>
      </w:pPr>
      <w:r>
        <w:t>You may not have noticed</w:t>
      </w:r>
      <w:r w:rsidR="00DA7930">
        <w:t>,</w:t>
      </w:r>
      <w:r>
        <w:t xml:space="preserve"> but this did add a build step to the screen behind the dialog so do not click add again or multiple steps will be added.</w:t>
      </w:r>
    </w:p>
    <w:p w14:paraId="3B6D6DA6" w14:textId="26BE6925" w:rsidR="00E61856" w:rsidRDefault="00E61856" w:rsidP="00752B62">
      <w:pPr>
        <w:pStyle w:val="ListNumber2"/>
        <w:numPr>
          <w:ilvl w:val="0"/>
          <w:numId w:val="7"/>
        </w:numPr>
      </w:pPr>
      <w:r>
        <w:t xml:space="preserve">Click </w:t>
      </w:r>
      <w:r w:rsidR="00DD3629">
        <w:rPr>
          <w:rStyle w:val="IntenseEmphasis"/>
        </w:rPr>
        <w:t>Test</w:t>
      </w:r>
      <w:r w:rsidR="00FC2ACA">
        <w:rPr>
          <w:rStyle w:val="IntenseEmphasis"/>
        </w:rPr>
        <w:t xml:space="preserve"> </w:t>
      </w:r>
      <w:r w:rsidR="00FC2ACA">
        <w:t>from the left pane</w:t>
      </w:r>
      <w:r w:rsidR="00DD3629" w:rsidDel="00DD3629">
        <w:t xml:space="preserve"> </w:t>
      </w:r>
      <w:r>
        <w:t>to show list of Test tasks.</w:t>
      </w:r>
    </w:p>
    <w:p w14:paraId="72BEDD2E" w14:textId="1AFAD010" w:rsidR="00E61856" w:rsidRDefault="00E61856" w:rsidP="00752B62">
      <w:pPr>
        <w:pStyle w:val="ListNumber2"/>
        <w:numPr>
          <w:ilvl w:val="0"/>
          <w:numId w:val="7"/>
        </w:numPr>
      </w:pPr>
      <w:r>
        <w:t xml:space="preserve">Click </w:t>
      </w:r>
      <w:r w:rsidRPr="00E61856">
        <w:rPr>
          <w:rStyle w:val="IntenseEmphasis"/>
        </w:rPr>
        <w:t xml:space="preserve">Add </w:t>
      </w:r>
      <w:r>
        <w:t>next to the Publish Test Results task</w:t>
      </w:r>
      <w:r w:rsidR="00ED48E7">
        <w:t xml:space="preserve"> </w:t>
      </w:r>
      <w:r w:rsidR="00ED48E7">
        <w:rPr>
          <w:noProof/>
        </w:rPr>
        <w:drawing>
          <wp:inline distT="0" distB="0" distL="0" distR="0" wp14:anchorId="7FD6CB29" wp14:editId="6E3CD243">
            <wp:extent cx="323850" cy="352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 cy="352425"/>
                    </a:xfrm>
                    <a:prstGeom prst="rect">
                      <a:avLst/>
                    </a:prstGeom>
                  </pic:spPr>
                </pic:pic>
              </a:graphicData>
            </a:graphic>
          </wp:inline>
        </w:drawing>
      </w:r>
      <w:r>
        <w:t>.</w:t>
      </w:r>
    </w:p>
    <w:p w14:paraId="230CC29E" w14:textId="09986CB7" w:rsidR="0017130A" w:rsidRDefault="0017130A" w:rsidP="0017130A">
      <w:pPr>
        <w:pStyle w:val="AdditionalInformation"/>
      </w:pPr>
      <w:r>
        <w:t>This step copies Unit test results generated by Pester into VSTS so that the results are integrated.</w:t>
      </w:r>
    </w:p>
    <w:p w14:paraId="3A23E80C" w14:textId="1A3BC697" w:rsidR="00ED48E7" w:rsidRDefault="00ED48E7" w:rsidP="00ED48E7">
      <w:pPr>
        <w:pStyle w:val="ListNumber2"/>
        <w:numPr>
          <w:ilvl w:val="0"/>
          <w:numId w:val="7"/>
        </w:numPr>
      </w:pPr>
      <w:r>
        <w:t xml:space="preserve">Click </w:t>
      </w:r>
      <w:r w:rsidRPr="00ED48E7">
        <w:rPr>
          <w:rStyle w:val="IntenseEmphasis"/>
        </w:rPr>
        <w:t>Utility</w:t>
      </w:r>
      <w:r>
        <w:t xml:space="preserve"> </w:t>
      </w:r>
      <w:r w:rsidR="00FC2ACA">
        <w:t xml:space="preserve">from the left pane </w:t>
      </w:r>
      <w:r>
        <w:t>to show a list of utility tasks again.</w:t>
      </w:r>
    </w:p>
    <w:p w14:paraId="533FE5CC" w14:textId="71D86859" w:rsidR="00ED48E7" w:rsidRDefault="00ED48E7" w:rsidP="00ED48E7">
      <w:pPr>
        <w:pStyle w:val="ListNumber2"/>
        <w:numPr>
          <w:ilvl w:val="0"/>
          <w:numId w:val="7"/>
        </w:numPr>
      </w:pPr>
      <w:r>
        <w:t xml:space="preserve">Click </w:t>
      </w:r>
      <w:r w:rsidRPr="00ED48E7">
        <w:rPr>
          <w:rStyle w:val="IntenseEmphasis"/>
        </w:rPr>
        <w:t>Add</w:t>
      </w:r>
      <w:r>
        <w:t xml:space="preserve"> next to the Copy Files task </w:t>
      </w:r>
      <w:r>
        <w:rPr>
          <w:noProof/>
        </w:rPr>
        <w:drawing>
          <wp:inline distT="0" distB="0" distL="0" distR="0" wp14:anchorId="65888211" wp14:editId="40F2BCA3">
            <wp:extent cx="295275" cy="314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75" cy="314325"/>
                    </a:xfrm>
                    <a:prstGeom prst="rect">
                      <a:avLst/>
                    </a:prstGeom>
                  </pic:spPr>
                </pic:pic>
              </a:graphicData>
            </a:graphic>
          </wp:inline>
        </w:drawing>
      </w:r>
      <w:r>
        <w:t>.</w:t>
      </w:r>
    </w:p>
    <w:p w14:paraId="16281D1D" w14:textId="79010778" w:rsidR="0017130A" w:rsidRDefault="0017130A" w:rsidP="0017130A">
      <w:pPr>
        <w:pStyle w:val="AdditionalInformation"/>
      </w:pPr>
      <w:r>
        <w:t>This step copies all artifacts that will be needed for deployment to a staging directory.</w:t>
      </w:r>
    </w:p>
    <w:p w14:paraId="3391293E" w14:textId="72D57A4A" w:rsidR="00ED48E7" w:rsidRDefault="00ED48E7" w:rsidP="00ED48E7">
      <w:pPr>
        <w:pStyle w:val="ListNumber2"/>
        <w:numPr>
          <w:ilvl w:val="0"/>
          <w:numId w:val="7"/>
        </w:numPr>
      </w:pPr>
      <w:r>
        <w:t xml:space="preserve">Click </w:t>
      </w:r>
      <w:r w:rsidRPr="00ED48E7">
        <w:rPr>
          <w:rStyle w:val="IntenseEmphasis"/>
        </w:rPr>
        <w:t>Add</w:t>
      </w:r>
      <w:r>
        <w:t xml:space="preserve"> next to the Publish Build Artifiacts </w:t>
      </w:r>
      <w:r>
        <w:rPr>
          <w:noProof/>
        </w:rPr>
        <w:drawing>
          <wp:inline distT="0" distB="0" distL="0" distR="0" wp14:anchorId="503B6F57" wp14:editId="132B3AB8">
            <wp:extent cx="295275" cy="323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275" cy="323850"/>
                    </a:xfrm>
                    <a:prstGeom prst="rect">
                      <a:avLst/>
                    </a:prstGeom>
                  </pic:spPr>
                </pic:pic>
              </a:graphicData>
            </a:graphic>
          </wp:inline>
        </w:drawing>
      </w:r>
      <w:r>
        <w:t>.</w:t>
      </w:r>
    </w:p>
    <w:p w14:paraId="02C16D6F" w14:textId="78466E72" w:rsidR="0017130A" w:rsidRDefault="0017130A" w:rsidP="0017130A">
      <w:pPr>
        <w:pStyle w:val="AdditionalInformation"/>
      </w:pPr>
      <w:r>
        <w:t>This step publishes all artifacts from the staging directory so that they are available for releases.</w:t>
      </w:r>
    </w:p>
    <w:p w14:paraId="40DDA8D5" w14:textId="0E816655" w:rsidR="006F631D" w:rsidRDefault="006F631D" w:rsidP="00752B62">
      <w:pPr>
        <w:pStyle w:val="ListNumber2"/>
        <w:numPr>
          <w:ilvl w:val="0"/>
          <w:numId w:val="7"/>
        </w:numPr>
      </w:pPr>
      <w:r>
        <w:t xml:space="preserve">Click </w:t>
      </w:r>
      <w:r w:rsidRPr="006F631D">
        <w:rPr>
          <w:rStyle w:val="IntenseEmphasis"/>
        </w:rPr>
        <w:t>Close</w:t>
      </w:r>
      <w:r>
        <w:t xml:space="preserve"> button</w:t>
      </w:r>
      <w:r w:rsidR="00ED48E7">
        <w:t xml:space="preserve"> on the Add Tasks dialog</w:t>
      </w:r>
      <w:r>
        <w:t>.</w:t>
      </w:r>
    </w:p>
    <w:p w14:paraId="495B5EE7" w14:textId="65A29061" w:rsidR="006F631D" w:rsidRDefault="006F631D" w:rsidP="00ED48E7">
      <w:pPr>
        <w:pStyle w:val="ListNumber2"/>
        <w:numPr>
          <w:ilvl w:val="0"/>
          <w:numId w:val="7"/>
        </w:numPr>
      </w:pPr>
      <w:r>
        <w:t xml:space="preserve">Select PowerShell </w:t>
      </w:r>
      <w:r w:rsidR="005D0321">
        <w:t>step</w:t>
      </w:r>
      <w:r>
        <w:t xml:space="preserve"> and type </w:t>
      </w:r>
      <w:r w:rsidR="00ED48E7" w:rsidRPr="00ED48E7">
        <w:rPr>
          <w:rStyle w:val="IntenseEmphasis"/>
        </w:rPr>
        <w:t>initiate</w:t>
      </w:r>
      <w:r w:rsidRPr="00ED48E7">
        <w:rPr>
          <w:rStyle w:val="IntenseEmphasis"/>
        </w:rPr>
        <w:t>.ps1</w:t>
      </w:r>
      <w:r>
        <w:t xml:space="preserve"> into Script filename</w:t>
      </w:r>
      <w:r w:rsidR="00ED48E7">
        <w:t xml:space="preserve"> and </w:t>
      </w:r>
      <w:r w:rsidR="00ED48E7" w:rsidRPr="00ED48E7">
        <w:rPr>
          <w:rStyle w:val="IntenseEmphasis"/>
        </w:rPr>
        <w:t>-fileName build</w:t>
      </w:r>
      <w:r w:rsidR="00ED48E7">
        <w:t xml:space="preserve"> into the Arguments field</w:t>
      </w:r>
      <w:r>
        <w:t>.</w:t>
      </w:r>
    </w:p>
    <w:p w14:paraId="3A45E023" w14:textId="660A5930" w:rsidR="006F631D" w:rsidRDefault="006F631D" w:rsidP="00752B62">
      <w:pPr>
        <w:pStyle w:val="ListNumber2"/>
        <w:numPr>
          <w:ilvl w:val="0"/>
          <w:numId w:val="7"/>
        </w:numPr>
      </w:pPr>
      <w:r>
        <w:t xml:space="preserve">Select Publish Test Results </w:t>
      </w:r>
      <w:r w:rsidR="00ED48E7">
        <w:t xml:space="preserve">step </w:t>
      </w:r>
      <w:r>
        <w:t>and change the following properties:</w:t>
      </w:r>
    </w:p>
    <w:p w14:paraId="38ADB0DC" w14:textId="37ED2112" w:rsidR="00E61856" w:rsidRDefault="006F631D" w:rsidP="00752B62">
      <w:pPr>
        <w:pStyle w:val="ListNumber2"/>
        <w:numPr>
          <w:ilvl w:val="0"/>
          <w:numId w:val="14"/>
        </w:numPr>
      </w:pPr>
      <w:r>
        <w:t xml:space="preserve">Select </w:t>
      </w:r>
      <w:r w:rsidR="00B837A4">
        <w:rPr>
          <w:rStyle w:val="IntenseEmphasis"/>
        </w:rPr>
        <w:t>N</w:t>
      </w:r>
      <w:r w:rsidRPr="006F631D">
        <w:rPr>
          <w:rStyle w:val="IntenseEmphasis"/>
        </w:rPr>
        <w:t>Unit</w:t>
      </w:r>
      <w:r>
        <w:t xml:space="preserve"> for Test Result Format.</w:t>
      </w:r>
    </w:p>
    <w:p w14:paraId="742386F6" w14:textId="10533E1D" w:rsidR="006F631D" w:rsidRDefault="006F631D" w:rsidP="00752B62">
      <w:pPr>
        <w:pStyle w:val="ListNumber2"/>
        <w:numPr>
          <w:ilvl w:val="0"/>
          <w:numId w:val="14"/>
        </w:numPr>
      </w:pPr>
      <w:r>
        <w:t>Type  “</w:t>
      </w:r>
      <w:r w:rsidR="002719DD" w:rsidRPr="004C1511">
        <w:rPr>
          <w:rStyle w:val="IntenseEmphasis"/>
        </w:rPr>
        <w:t>InfraDNS/</w:t>
      </w:r>
      <w:r w:rsidRPr="004C1511">
        <w:rPr>
          <w:rStyle w:val="IntenseEmphasis"/>
        </w:rPr>
        <w:t>Tests/Results/*.xml</w:t>
      </w:r>
      <w:r>
        <w:t xml:space="preserve">” into </w:t>
      </w:r>
      <w:r w:rsidR="005D0321">
        <w:t xml:space="preserve">Test </w:t>
      </w:r>
      <w:r>
        <w:t>Result Files field</w:t>
      </w:r>
    </w:p>
    <w:p w14:paraId="5573925E" w14:textId="03EE75AB" w:rsidR="006F631D" w:rsidRDefault="009005AB" w:rsidP="00752B62">
      <w:pPr>
        <w:pStyle w:val="ListNumber2"/>
        <w:numPr>
          <w:ilvl w:val="0"/>
          <w:numId w:val="14"/>
        </w:numPr>
      </w:pPr>
      <w:r>
        <w:t>Enter “</w:t>
      </w:r>
      <w:r w:rsidR="00ED48E7">
        <w:rPr>
          <w:rStyle w:val="IntenseEmphasis"/>
        </w:rPr>
        <w:t>Unit</w:t>
      </w:r>
      <w:r>
        <w:t>” for Test Run Title.</w:t>
      </w:r>
    </w:p>
    <w:p w14:paraId="2F6D2FCD" w14:textId="704E5BA3" w:rsidR="009005AB" w:rsidRDefault="009005AB" w:rsidP="00752B62">
      <w:pPr>
        <w:pStyle w:val="ListNumber2"/>
        <w:numPr>
          <w:ilvl w:val="0"/>
          <w:numId w:val="14"/>
        </w:numPr>
      </w:pPr>
      <w:r>
        <w:t>Check the box for Always run under Control Options.</w:t>
      </w:r>
    </w:p>
    <w:p w14:paraId="10C34EE3" w14:textId="5573EA39" w:rsidR="00ED48E7" w:rsidRPr="005D0321" w:rsidRDefault="00ED48E7" w:rsidP="009005AB">
      <w:pPr>
        <w:pStyle w:val="ListNumber2"/>
        <w:rPr>
          <w:sz w:val="18"/>
        </w:rPr>
      </w:pPr>
      <w:r>
        <w:rPr>
          <w:sz w:val="18"/>
        </w:rPr>
        <w:t xml:space="preserve">Select the Copy Files step and </w:t>
      </w:r>
      <w:r w:rsidR="005D0321">
        <w:t>and change the following properties:</w:t>
      </w:r>
    </w:p>
    <w:p w14:paraId="6D0F1D4C" w14:textId="5F15FEE0" w:rsidR="005D0321" w:rsidRDefault="005D0321" w:rsidP="005D0321">
      <w:pPr>
        <w:pStyle w:val="ListNumber2"/>
        <w:numPr>
          <w:ilvl w:val="0"/>
          <w:numId w:val="34"/>
        </w:numPr>
        <w:rPr>
          <w:sz w:val="18"/>
        </w:rPr>
      </w:pPr>
      <w:r>
        <w:rPr>
          <w:sz w:val="18"/>
        </w:rPr>
        <w:t>Type the following into the Contents field each item followed by carriage return:</w:t>
      </w:r>
    </w:p>
    <w:p w14:paraId="228E4E7B" w14:textId="705E4F24" w:rsidR="005D0321" w:rsidRPr="005D0321" w:rsidRDefault="005D0321" w:rsidP="005D0321">
      <w:pPr>
        <w:pStyle w:val="ListNumber2"/>
        <w:numPr>
          <w:ilvl w:val="1"/>
          <w:numId w:val="34"/>
        </w:numPr>
        <w:rPr>
          <w:rStyle w:val="IntenseEmphasis"/>
        </w:rPr>
      </w:pPr>
      <w:r w:rsidRPr="005D0321">
        <w:rPr>
          <w:rStyle w:val="IntenseEmphasis"/>
        </w:rPr>
        <w:t>initiate.ps1</w:t>
      </w:r>
    </w:p>
    <w:p w14:paraId="48658A4B" w14:textId="77777777" w:rsidR="005D0321" w:rsidRPr="005D0321" w:rsidRDefault="005D0321" w:rsidP="005D0321">
      <w:pPr>
        <w:pStyle w:val="ListNumber2"/>
        <w:numPr>
          <w:ilvl w:val="1"/>
          <w:numId w:val="34"/>
        </w:numPr>
        <w:rPr>
          <w:rStyle w:val="IntenseEmphasis"/>
        </w:rPr>
      </w:pPr>
      <w:r w:rsidRPr="005D0321">
        <w:rPr>
          <w:rStyle w:val="IntenseEmphasis"/>
        </w:rPr>
        <w:t>**\deploy.ps1</w:t>
      </w:r>
    </w:p>
    <w:p w14:paraId="7A772F44" w14:textId="77777777" w:rsidR="005D0321" w:rsidRPr="005D0321" w:rsidRDefault="005D0321" w:rsidP="005D0321">
      <w:pPr>
        <w:pStyle w:val="ListNumber2"/>
        <w:numPr>
          <w:ilvl w:val="1"/>
          <w:numId w:val="34"/>
        </w:numPr>
        <w:rPr>
          <w:rStyle w:val="IntenseEmphasis"/>
        </w:rPr>
      </w:pPr>
      <w:r w:rsidRPr="005D0321">
        <w:rPr>
          <w:rStyle w:val="IntenseEmphasis"/>
        </w:rPr>
        <w:t>**\Acceptance\**</w:t>
      </w:r>
    </w:p>
    <w:p w14:paraId="5AED644C" w14:textId="1DD8E392" w:rsidR="005D0321" w:rsidRPr="005D0321" w:rsidRDefault="005D0321" w:rsidP="005D0321">
      <w:pPr>
        <w:pStyle w:val="ListNumber2"/>
        <w:numPr>
          <w:ilvl w:val="1"/>
          <w:numId w:val="34"/>
        </w:numPr>
        <w:rPr>
          <w:rStyle w:val="IntenseEmphasis"/>
        </w:rPr>
      </w:pPr>
      <w:r w:rsidRPr="005D0321">
        <w:rPr>
          <w:rStyle w:val="IntenseEmphasis"/>
        </w:rPr>
        <w:t>**\Integration\**</w:t>
      </w:r>
    </w:p>
    <w:p w14:paraId="263AA84B" w14:textId="691BF062" w:rsidR="005D0321" w:rsidRDefault="005D0321" w:rsidP="005D0321">
      <w:pPr>
        <w:pStyle w:val="ListNumber2"/>
        <w:numPr>
          <w:ilvl w:val="0"/>
          <w:numId w:val="34"/>
        </w:numPr>
        <w:rPr>
          <w:sz w:val="18"/>
        </w:rPr>
      </w:pPr>
      <w:r>
        <w:rPr>
          <w:sz w:val="18"/>
        </w:rPr>
        <w:t xml:space="preserve">Type </w:t>
      </w:r>
      <w:r w:rsidRPr="005D0321">
        <w:rPr>
          <w:rStyle w:val="IntenseEmphasis"/>
        </w:rPr>
        <w:t>$(Build.ArtifactStagingDirectory)\</w:t>
      </w:r>
      <w:r>
        <w:rPr>
          <w:sz w:val="18"/>
        </w:rPr>
        <w:t xml:space="preserve"> into the Target folder field.</w:t>
      </w:r>
    </w:p>
    <w:p w14:paraId="02B23580" w14:textId="06D1DF46" w:rsidR="005D0321" w:rsidRPr="005D0321" w:rsidRDefault="005D0321" w:rsidP="009005AB">
      <w:pPr>
        <w:pStyle w:val="ListNumber2"/>
        <w:rPr>
          <w:sz w:val="18"/>
        </w:rPr>
      </w:pPr>
      <w:r>
        <w:t>Select the Publish Build Artifacts step and change the following properties:</w:t>
      </w:r>
    </w:p>
    <w:p w14:paraId="3C6F37CD" w14:textId="1E2E3160" w:rsidR="005D0321" w:rsidRDefault="005D0321" w:rsidP="005D0321">
      <w:pPr>
        <w:pStyle w:val="ListNumber2"/>
        <w:numPr>
          <w:ilvl w:val="0"/>
          <w:numId w:val="34"/>
        </w:numPr>
        <w:rPr>
          <w:sz w:val="18"/>
        </w:rPr>
      </w:pPr>
      <w:r>
        <w:rPr>
          <w:sz w:val="18"/>
        </w:rPr>
        <w:t xml:space="preserve">Type </w:t>
      </w:r>
      <w:r w:rsidRPr="005D0321">
        <w:rPr>
          <w:rStyle w:val="IntenseEmphasis"/>
        </w:rPr>
        <w:t>$(Build.ArtifactStagingDirectory)\</w:t>
      </w:r>
      <w:r>
        <w:rPr>
          <w:sz w:val="18"/>
        </w:rPr>
        <w:t xml:space="preserve"> into Path to Publish.</w:t>
      </w:r>
    </w:p>
    <w:p w14:paraId="14E89DD9" w14:textId="7916BEF6" w:rsidR="005D0321" w:rsidRDefault="005D0321" w:rsidP="005D0321">
      <w:pPr>
        <w:pStyle w:val="ListNumber2"/>
        <w:numPr>
          <w:ilvl w:val="0"/>
          <w:numId w:val="34"/>
        </w:numPr>
        <w:rPr>
          <w:sz w:val="18"/>
        </w:rPr>
      </w:pPr>
      <w:r>
        <w:rPr>
          <w:sz w:val="18"/>
        </w:rPr>
        <w:t xml:space="preserve">Type </w:t>
      </w:r>
      <w:r>
        <w:rPr>
          <w:rStyle w:val="IntenseEmphasis"/>
        </w:rPr>
        <w:t>Deploy</w:t>
      </w:r>
      <w:r>
        <w:rPr>
          <w:sz w:val="18"/>
        </w:rPr>
        <w:t xml:space="preserve"> into Artifact Name.</w:t>
      </w:r>
    </w:p>
    <w:p w14:paraId="3FD5203E" w14:textId="18480F7B" w:rsidR="005D0321" w:rsidRPr="00ED48E7" w:rsidRDefault="005D0321" w:rsidP="005D0321">
      <w:pPr>
        <w:pStyle w:val="ListNumber2"/>
        <w:numPr>
          <w:ilvl w:val="0"/>
          <w:numId w:val="34"/>
        </w:numPr>
        <w:rPr>
          <w:sz w:val="18"/>
        </w:rPr>
      </w:pPr>
      <w:r>
        <w:rPr>
          <w:sz w:val="18"/>
        </w:rPr>
        <w:t xml:space="preserve">Select </w:t>
      </w:r>
      <w:r w:rsidRPr="005D0321">
        <w:rPr>
          <w:rStyle w:val="IntenseEmphasis"/>
        </w:rPr>
        <w:t>Server</w:t>
      </w:r>
      <w:r>
        <w:rPr>
          <w:sz w:val="18"/>
        </w:rPr>
        <w:t xml:space="preserve"> for Artifact Type. </w:t>
      </w:r>
    </w:p>
    <w:p w14:paraId="0E6E99E8" w14:textId="1334CB2E" w:rsidR="000012B3" w:rsidRPr="000070B5" w:rsidRDefault="009005AB" w:rsidP="009005AB">
      <w:pPr>
        <w:pStyle w:val="ListNumber2"/>
        <w:rPr>
          <w:sz w:val="18"/>
        </w:rPr>
      </w:pPr>
      <w:r w:rsidRPr="007C4F62">
        <w:t xml:space="preserve">Click Save </w:t>
      </w:r>
      <w:r w:rsidR="00CD0B6A">
        <w:rPr>
          <w:noProof/>
        </w:rPr>
        <w:drawing>
          <wp:inline distT="0" distB="0" distL="0" distR="0" wp14:anchorId="68BE9A0C" wp14:editId="7328AF46">
            <wp:extent cx="59055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0012B3" w:rsidRPr="007C4F62">
        <w:t xml:space="preserve"> </w:t>
      </w:r>
      <w:r w:rsidRPr="007C4F62">
        <w:t>to save the build definition.</w:t>
      </w:r>
      <w:r w:rsidR="000012B3" w:rsidRPr="007C4F62">
        <w:t xml:space="preserve"> </w:t>
      </w:r>
    </w:p>
    <w:p w14:paraId="6B63608D" w14:textId="55D680F7" w:rsidR="00D000E5" w:rsidRPr="007C4F62" w:rsidRDefault="00D000E5" w:rsidP="009005AB">
      <w:pPr>
        <w:pStyle w:val="ListNumber2"/>
        <w:rPr>
          <w:sz w:val="18"/>
        </w:rPr>
      </w:pPr>
      <w:r>
        <w:rPr>
          <w:sz w:val="18"/>
        </w:rPr>
        <w:t xml:space="preserve">Click </w:t>
      </w:r>
      <w:r w:rsidRPr="000070B5">
        <w:rPr>
          <w:rStyle w:val="IntenseEmphasis"/>
        </w:rPr>
        <w:t>OK</w:t>
      </w:r>
      <w:r>
        <w:rPr>
          <w:sz w:val="18"/>
        </w:rPr>
        <w:t xml:space="preserve"> on the Save dialog.</w:t>
      </w:r>
    </w:p>
    <w:p w14:paraId="77B4D944" w14:textId="71B6CB39" w:rsidR="00870B94" w:rsidRDefault="00870B94" w:rsidP="00870B94">
      <w:pPr>
        <w:pStyle w:val="Caution"/>
        <w:numPr>
          <w:ilvl w:val="0"/>
          <w:numId w:val="8"/>
        </w:numPr>
      </w:pPr>
      <w:r>
        <w:t xml:space="preserve">IMPORTANT: Do not close the Edge browser. You will need it in the </w:t>
      </w:r>
      <w:r w:rsidR="00CD0B6A">
        <w:t>following exercises and t</w:t>
      </w:r>
      <w:r>
        <w:t>ask</w:t>
      </w:r>
      <w:r w:rsidR="00CD0B6A">
        <w:t>s</w:t>
      </w:r>
      <w:r>
        <w:t>.</w:t>
      </w:r>
    </w:p>
    <w:p w14:paraId="7704CFE2" w14:textId="5E2CCB87" w:rsidR="00231E3C" w:rsidRPr="007C4F62" w:rsidRDefault="00231E3C" w:rsidP="00231E3C">
      <w:pPr>
        <w:pStyle w:val="ListNumber2"/>
        <w:numPr>
          <w:ilvl w:val="0"/>
          <w:numId w:val="0"/>
        </w:numPr>
        <w:ind w:left="720" w:hanging="360"/>
        <w:rPr>
          <w:sz w:val="18"/>
        </w:rPr>
      </w:pPr>
    </w:p>
    <w:p w14:paraId="7788D2D4" w14:textId="77777777" w:rsidR="00231E3C" w:rsidRPr="009005AB" w:rsidRDefault="00231E3C" w:rsidP="00231E3C">
      <w:pPr>
        <w:pStyle w:val="ListNumber2"/>
        <w:numPr>
          <w:ilvl w:val="0"/>
          <w:numId w:val="0"/>
        </w:numPr>
        <w:ind w:left="720" w:hanging="360"/>
        <w:rPr>
          <w:color w:val="FF0000" w:themeColor="accent4"/>
          <w:sz w:val="18"/>
        </w:rPr>
      </w:pPr>
    </w:p>
    <w:p w14:paraId="51658C7B" w14:textId="0D6FB263" w:rsidR="00A4222D" w:rsidRPr="007B70E8" w:rsidRDefault="00A4222D" w:rsidP="00A4222D">
      <w:pPr>
        <w:pStyle w:val="Heading1"/>
      </w:pPr>
      <w:r w:rsidRPr="007B70E8">
        <w:t xml:space="preserve">Exercise </w:t>
      </w:r>
      <w:r>
        <w:t>2</w:t>
      </w:r>
      <w:r w:rsidRPr="007B70E8">
        <w:t xml:space="preserve">: </w:t>
      </w:r>
      <w:r w:rsidR="00256221">
        <w:t>Review project code</w:t>
      </w:r>
    </w:p>
    <w:p w14:paraId="3FCB33BC" w14:textId="2020A1E6" w:rsidR="00A4222D" w:rsidRDefault="00E448F1" w:rsidP="00A4222D">
      <w:pPr>
        <w:pStyle w:val="BodyText"/>
      </w:pPr>
      <w:r>
        <w:t>In this exercise, you will review the code that was downloaded to understand how it is structured and what the different files do</w:t>
      </w:r>
      <w:r w:rsidR="00A4222D">
        <w:t>.</w:t>
      </w:r>
    </w:p>
    <w:p w14:paraId="718C8018" w14:textId="245AE1A5" w:rsidR="00A4222D" w:rsidRPr="00717CA5" w:rsidRDefault="00A4222D" w:rsidP="00A4222D">
      <w:pPr>
        <w:pStyle w:val="Heading2"/>
      </w:pPr>
      <w:r w:rsidRPr="00717CA5">
        <w:t xml:space="preserve">Task </w:t>
      </w:r>
      <w:r w:rsidR="00256221">
        <w:t xml:space="preserve">1 </w:t>
      </w:r>
      <w:r w:rsidRPr="00717CA5">
        <w:t xml:space="preserve">– </w:t>
      </w:r>
      <w:r w:rsidR="00231E3C">
        <w:t>Open Project</w:t>
      </w:r>
    </w:p>
    <w:p w14:paraId="361B1FE4" w14:textId="349E7E47" w:rsidR="00A4222D" w:rsidRPr="00ED5EEA" w:rsidRDefault="00E448F1" w:rsidP="00A4222D">
      <w:pPr>
        <w:pStyle w:val="BodyText"/>
      </w:pPr>
      <w:r>
        <w:t>In this Task, you will use Visual Studio Code to open the folder that contains all of the code</w:t>
      </w:r>
      <w:r w:rsidR="00A4222D">
        <w:t>.</w:t>
      </w:r>
    </w:p>
    <w:p w14:paraId="49A33B61" w14:textId="02ADEFDF" w:rsidR="00A4222D" w:rsidRPr="00ED5EEA" w:rsidRDefault="00A4222D" w:rsidP="00A4222D">
      <w:pPr>
        <w:pStyle w:val="TaskSetup"/>
      </w:pPr>
      <w:r w:rsidRPr="00ED5EEA">
        <w:t xml:space="preserve">Task </w:t>
      </w:r>
      <w:r w:rsidRPr="00B47AF7">
        <w:t>instructions</w:t>
      </w:r>
    </w:p>
    <w:p w14:paraId="1629D201" w14:textId="7CA76BB2" w:rsidR="00A4222D" w:rsidRDefault="00231E3C" w:rsidP="00752B62">
      <w:pPr>
        <w:pStyle w:val="ListNumber2"/>
        <w:numPr>
          <w:ilvl w:val="0"/>
          <w:numId w:val="15"/>
        </w:numPr>
      </w:pPr>
      <w:r>
        <w:t xml:space="preserve">Open Visual Studio Code by clicking </w:t>
      </w:r>
      <w:r w:rsidR="00B11290">
        <w:rPr>
          <w:noProof/>
        </w:rPr>
        <w:drawing>
          <wp:inline distT="0" distB="0" distL="0" distR="0" wp14:anchorId="3DDB7F47" wp14:editId="28AEAB20">
            <wp:extent cx="266700" cy="26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700" cy="266700"/>
                    </a:xfrm>
                    <a:prstGeom prst="rect">
                      <a:avLst/>
                    </a:prstGeom>
                  </pic:spPr>
                </pic:pic>
              </a:graphicData>
            </a:graphic>
          </wp:inline>
        </w:drawing>
      </w:r>
      <w:r>
        <w:rPr>
          <w:color w:val="FF0000"/>
        </w:rPr>
        <w:t xml:space="preserve"> </w:t>
      </w:r>
      <w:r w:rsidRPr="00231E3C">
        <w:t>on the task bar.</w:t>
      </w:r>
    </w:p>
    <w:p w14:paraId="4F68D8B0" w14:textId="1753DA78" w:rsidR="00A4222D" w:rsidRDefault="00A4222D" w:rsidP="00A4222D">
      <w:pPr>
        <w:pStyle w:val="ListNumber2"/>
      </w:pPr>
      <w:r>
        <w:t xml:space="preserve">On the </w:t>
      </w:r>
      <w:r w:rsidR="00231E3C">
        <w:t>M</w:t>
      </w:r>
      <w:r w:rsidRPr="00ED5EEA">
        <w:t>enu</w:t>
      </w:r>
      <w:r>
        <w:t xml:space="preserve">, click </w:t>
      </w:r>
      <w:r w:rsidR="00231E3C">
        <w:rPr>
          <w:rStyle w:val="IntenseEmphasis"/>
        </w:rPr>
        <w:t xml:space="preserve">File </w:t>
      </w:r>
      <w:r w:rsidR="00231E3C" w:rsidRPr="00231E3C">
        <w:rPr>
          <w:bCs/>
          <w:iCs/>
        </w:rPr>
        <w:t>and select</w:t>
      </w:r>
      <w:r w:rsidR="00231E3C">
        <w:rPr>
          <w:rStyle w:val="IntenseEmphasis"/>
        </w:rPr>
        <w:t xml:space="preserve"> Open Folder…</w:t>
      </w:r>
      <w:r>
        <w:t>.</w:t>
      </w:r>
    </w:p>
    <w:p w14:paraId="2483B7AB" w14:textId="6F58738B" w:rsidR="00231E3C" w:rsidRDefault="00231E3C" w:rsidP="00A4222D">
      <w:pPr>
        <w:pStyle w:val="ListNumber2"/>
      </w:pPr>
      <w:r>
        <w:t xml:space="preserve">In the select Folder dialog browse to “c:\Git\Demo_CI”  and click </w:t>
      </w:r>
      <w:r w:rsidRPr="00231E3C">
        <w:rPr>
          <w:rStyle w:val="IntenseEmphasis"/>
        </w:rPr>
        <w:t>Select Folder</w:t>
      </w:r>
      <w:r>
        <w:t>.</w:t>
      </w:r>
    </w:p>
    <w:p w14:paraId="565CC52A" w14:textId="62D638B9" w:rsidR="0032102D" w:rsidRDefault="0032102D" w:rsidP="0032102D">
      <w:pPr>
        <w:pStyle w:val="Caution"/>
        <w:numPr>
          <w:ilvl w:val="0"/>
          <w:numId w:val="8"/>
        </w:numPr>
      </w:pPr>
      <w:r>
        <w:t>IMPORTANT: Do not close the Visual Studio Code. You will need it in the following exercises and tasks.</w:t>
      </w:r>
    </w:p>
    <w:p w14:paraId="2F5594CE" w14:textId="77777777" w:rsidR="0032102D" w:rsidRDefault="0032102D" w:rsidP="0032102D">
      <w:pPr>
        <w:pStyle w:val="ListNumber2"/>
        <w:numPr>
          <w:ilvl w:val="0"/>
          <w:numId w:val="0"/>
        </w:numPr>
        <w:ind w:left="720"/>
      </w:pPr>
    </w:p>
    <w:p w14:paraId="5D539EB3" w14:textId="50F1720B" w:rsidR="00231E3C" w:rsidRPr="00717CA5" w:rsidRDefault="00231E3C" w:rsidP="00231E3C">
      <w:pPr>
        <w:pStyle w:val="Heading2"/>
      </w:pPr>
      <w:r w:rsidRPr="00717CA5">
        <w:t xml:space="preserve">Task </w:t>
      </w:r>
      <w:r w:rsidR="00F83EE4">
        <w:t>2</w:t>
      </w:r>
      <w:r>
        <w:t xml:space="preserve"> </w:t>
      </w:r>
      <w:r w:rsidRPr="00717CA5">
        <w:t xml:space="preserve">– </w:t>
      </w:r>
      <w:r w:rsidR="00A23532">
        <w:t xml:space="preserve">DSC </w:t>
      </w:r>
      <w:r>
        <w:t>Configuration</w:t>
      </w:r>
    </w:p>
    <w:p w14:paraId="6BFC1B55" w14:textId="4B299ABF" w:rsidR="00231E3C" w:rsidRPr="00ED5EEA" w:rsidRDefault="00276D72" w:rsidP="00231E3C">
      <w:pPr>
        <w:pStyle w:val="BodyText"/>
      </w:pPr>
      <w:r>
        <w:t>In this task, you will locate and review the DSC configuration that will be used to configure DNS on TestAgent1. This configuration uses configuration data generated during the build process.</w:t>
      </w:r>
    </w:p>
    <w:p w14:paraId="41B171B5" w14:textId="124B7491" w:rsidR="00231E3C" w:rsidRPr="00ED5EEA" w:rsidRDefault="00231E3C" w:rsidP="00231E3C">
      <w:pPr>
        <w:pStyle w:val="TaskSetup"/>
      </w:pPr>
      <w:r w:rsidRPr="00ED5EEA">
        <w:t xml:space="preserve">Task </w:t>
      </w:r>
      <w:r w:rsidRPr="00B47AF7">
        <w:t>instructions</w:t>
      </w:r>
    </w:p>
    <w:p w14:paraId="4F6400E6" w14:textId="485FB05B" w:rsidR="00231E3C" w:rsidRDefault="00B11290" w:rsidP="000070B5">
      <w:pPr>
        <w:pStyle w:val="ListNumber2"/>
        <w:numPr>
          <w:ilvl w:val="0"/>
          <w:numId w:val="44"/>
        </w:numPr>
      </w:pPr>
      <w:r>
        <w:t xml:space="preserve">In the VS Code file Explorer, expand </w:t>
      </w:r>
      <w:r w:rsidRPr="00B11290">
        <w:rPr>
          <w:rStyle w:val="IntenseEmphasis"/>
        </w:rPr>
        <w:t>InfraDNS</w:t>
      </w:r>
      <w:r>
        <w:t xml:space="preserve"> and then expand </w:t>
      </w:r>
      <w:r w:rsidRPr="00B11290">
        <w:rPr>
          <w:rStyle w:val="IntenseEmphasis"/>
        </w:rPr>
        <w:t>Configs</w:t>
      </w:r>
      <w:r>
        <w:t>.</w:t>
      </w:r>
    </w:p>
    <w:p w14:paraId="19FD712C" w14:textId="3EFF7D1B" w:rsidR="00B11290" w:rsidRDefault="00B11290" w:rsidP="00231E3C">
      <w:pPr>
        <w:pStyle w:val="ListNumber2"/>
      </w:pPr>
      <w:r>
        <w:t xml:space="preserve">Select </w:t>
      </w:r>
      <w:r w:rsidRPr="00B11290">
        <w:rPr>
          <w:rStyle w:val="IntenseEmphasis"/>
        </w:rPr>
        <w:t>DNSServer.ps1</w:t>
      </w:r>
      <w:r>
        <w:t>. This displays the DSC configuration code that will be used to configure the DNSserver.</w:t>
      </w:r>
    </w:p>
    <w:p w14:paraId="0417E089" w14:textId="182C0325" w:rsidR="00B11290" w:rsidRDefault="00B11290" w:rsidP="00231E3C">
      <w:pPr>
        <w:pStyle w:val="ListNumber2"/>
      </w:pPr>
      <w:r>
        <w:t>Two things to notice about this configuration:</w:t>
      </w:r>
    </w:p>
    <w:p w14:paraId="3EA9CA5E" w14:textId="2717E17A" w:rsidR="00B11290" w:rsidRDefault="00B11290" w:rsidP="000070B5">
      <w:pPr>
        <w:pStyle w:val="ListNumber2"/>
        <w:numPr>
          <w:ilvl w:val="0"/>
          <w:numId w:val="45"/>
        </w:numPr>
      </w:pPr>
      <w:r>
        <w:t xml:space="preserve">Node name(s) are not static and come from </w:t>
      </w:r>
      <w:r w:rsidR="00A01042">
        <w:t>c</w:t>
      </w:r>
      <w:r>
        <w:t>onfiguration data:</w:t>
      </w:r>
    </w:p>
    <w:p w14:paraId="1A51213A" w14:textId="77777777" w:rsidR="004572E0" w:rsidRPr="004572E0" w:rsidRDefault="004572E0" w:rsidP="000070B5">
      <w:pPr>
        <w:pStyle w:val="List2"/>
        <w:numPr>
          <w:ilvl w:val="0"/>
          <w:numId w:val="0"/>
        </w:numPr>
        <w:ind w:left="1080"/>
      </w:pPr>
    </w:p>
    <w:p w14:paraId="35747F4B" w14:textId="77777777" w:rsidR="004572E0" w:rsidRPr="004572E0" w:rsidRDefault="004572E0" w:rsidP="000070B5">
      <w:pPr>
        <w:pStyle w:val="List2"/>
        <w:numPr>
          <w:ilvl w:val="0"/>
          <w:numId w:val="0"/>
        </w:numPr>
        <w:ind w:left="1080"/>
      </w:pPr>
      <w:r w:rsidRPr="004572E0">
        <w:t xml:space="preserve">    Node $AllNodes.Where{$_.Role -eq 'DNSServer'}.NodeName</w:t>
      </w:r>
    </w:p>
    <w:p w14:paraId="41D526DA" w14:textId="1FCE8A47" w:rsidR="0060333A" w:rsidRDefault="004572E0" w:rsidP="000070B5">
      <w:pPr>
        <w:pStyle w:val="List2"/>
        <w:numPr>
          <w:ilvl w:val="0"/>
          <w:numId w:val="0"/>
        </w:numPr>
        <w:ind w:left="1080"/>
      </w:pPr>
      <w:r w:rsidRPr="004572E0">
        <w:t xml:space="preserve">    {</w:t>
      </w:r>
      <w:r>
        <w:t>. . . }</w:t>
      </w:r>
    </w:p>
    <w:p w14:paraId="72714BD9" w14:textId="06B3A201" w:rsidR="0060333A" w:rsidRPr="0060333A" w:rsidRDefault="0060333A">
      <w:pPr>
        <w:pStyle w:val="ListNumber2"/>
        <w:numPr>
          <w:ilvl w:val="0"/>
          <w:numId w:val="0"/>
        </w:numPr>
        <w:ind w:left="1080"/>
      </w:pPr>
      <w:r w:rsidRPr="0060333A">
        <w:t xml:space="preserve">This </w:t>
      </w:r>
      <w:r>
        <w:t xml:space="preserve">is important when doing Continuous </w:t>
      </w:r>
      <w:r w:rsidR="00626DBA">
        <w:t xml:space="preserve">Integration </w:t>
      </w:r>
      <w:r>
        <w:t>because node information will likely change between environments and this allows you to easily make changes without changing this code.</w:t>
      </w:r>
    </w:p>
    <w:p w14:paraId="6B816F64" w14:textId="1D8AAAEF" w:rsidR="00B11290" w:rsidRDefault="00B11290" w:rsidP="000070B5">
      <w:pPr>
        <w:pStyle w:val="ListNumber2"/>
        <w:numPr>
          <w:ilvl w:val="0"/>
          <w:numId w:val="45"/>
        </w:numPr>
      </w:pPr>
      <w:r>
        <w:t>Foreach loop around xDnsRecord resource</w:t>
      </w:r>
      <w:r w:rsidR="0017130A">
        <w:t>s</w:t>
      </w:r>
      <w:r>
        <w:t xml:space="preserve">:  </w:t>
      </w:r>
    </w:p>
    <w:p w14:paraId="2BB966F9" w14:textId="77777777" w:rsidR="004572E0" w:rsidRPr="004572E0" w:rsidRDefault="004572E0" w:rsidP="000070B5">
      <w:pPr>
        <w:pStyle w:val="List2"/>
        <w:numPr>
          <w:ilvl w:val="0"/>
          <w:numId w:val="0"/>
        </w:numPr>
        <w:ind w:left="1080"/>
      </w:pPr>
      <w:r w:rsidRPr="004572E0">
        <w:t>foreach ($ARec in $Node.ARecords.keys) {</w:t>
      </w:r>
    </w:p>
    <w:p w14:paraId="02B0318E" w14:textId="28D7FC8B" w:rsidR="004572E0" w:rsidRPr="004572E0" w:rsidRDefault="004572E0" w:rsidP="000070B5">
      <w:pPr>
        <w:pStyle w:val="List2"/>
        <w:numPr>
          <w:ilvl w:val="0"/>
          <w:numId w:val="0"/>
        </w:numPr>
        <w:ind w:left="1080"/>
      </w:pPr>
      <w:r>
        <w:t xml:space="preserve">    </w:t>
      </w:r>
      <w:r w:rsidRPr="004572E0">
        <w:t>xDnsRecord $ARec</w:t>
      </w:r>
    </w:p>
    <w:p w14:paraId="4A8350B8" w14:textId="2B61CB18" w:rsidR="00231E3C" w:rsidRDefault="004572E0" w:rsidP="000070B5">
      <w:pPr>
        <w:pStyle w:val="List2"/>
        <w:numPr>
          <w:ilvl w:val="0"/>
          <w:numId w:val="0"/>
        </w:numPr>
        <w:ind w:left="1080"/>
      </w:pPr>
      <w:r>
        <w:t xml:space="preserve">    </w:t>
      </w:r>
      <w:r w:rsidRPr="004572E0">
        <w:t>{</w:t>
      </w:r>
      <w:r w:rsidRPr="004572E0" w:rsidDel="004572E0">
        <w:t xml:space="preserve"> </w:t>
      </w:r>
      <w:r>
        <w:t>. . . }</w:t>
      </w:r>
    </w:p>
    <w:p w14:paraId="4D56597B" w14:textId="6FA47228" w:rsidR="0060333A" w:rsidRDefault="0060333A" w:rsidP="0060333A">
      <w:pPr>
        <w:pStyle w:val="BodyText"/>
        <w:ind w:left="1080"/>
      </w:pPr>
      <w:r>
        <w:t xml:space="preserve">This code allows you to pass in any number of DNS records that need to be configured for this DNS Zone. Each will be individually validated to </w:t>
      </w:r>
      <w:r w:rsidR="00626DBA">
        <w:t xml:space="preserve">ensure </w:t>
      </w:r>
      <w:r>
        <w:t>it is present. This means that you can easily add more records without changing this code.</w:t>
      </w:r>
    </w:p>
    <w:p w14:paraId="59E47308" w14:textId="0A7AF441" w:rsidR="00231E3C" w:rsidRPr="00717CA5" w:rsidRDefault="00231E3C" w:rsidP="00231E3C">
      <w:pPr>
        <w:pStyle w:val="Heading2"/>
      </w:pPr>
      <w:r w:rsidRPr="00717CA5">
        <w:t xml:space="preserve">Task </w:t>
      </w:r>
      <w:r w:rsidR="00F83EE4">
        <w:t>3</w:t>
      </w:r>
      <w:r>
        <w:t xml:space="preserve"> </w:t>
      </w:r>
      <w:r w:rsidRPr="00717CA5">
        <w:t xml:space="preserve">– </w:t>
      </w:r>
      <w:hyperlink r:id="rId33" w:history="1">
        <w:r w:rsidR="0017130A">
          <w:rPr>
            <w:rStyle w:val="Hyperlink"/>
          </w:rPr>
          <w:t>PS</w:t>
        </w:r>
        <w:r w:rsidRPr="001D155C">
          <w:rPr>
            <w:rStyle w:val="Hyperlink"/>
          </w:rPr>
          <w:t>ake</w:t>
        </w:r>
      </w:hyperlink>
      <w:r>
        <w:t xml:space="preserve"> Build Script</w:t>
      </w:r>
    </w:p>
    <w:p w14:paraId="2C1DCCDA" w14:textId="7F21B886" w:rsidR="00231E3C" w:rsidRPr="00ED5EEA" w:rsidRDefault="00276D72" w:rsidP="00231E3C">
      <w:pPr>
        <w:pStyle w:val="BodyText"/>
      </w:pPr>
      <w:r>
        <w:t>In this task, you will locate and review the PSake build script used to run all of the steps in the build and test process.</w:t>
      </w:r>
    </w:p>
    <w:p w14:paraId="0E48A3F6" w14:textId="0C8DEAAC" w:rsidR="00231E3C" w:rsidRPr="00ED5EEA" w:rsidRDefault="00231E3C" w:rsidP="00231E3C">
      <w:pPr>
        <w:pStyle w:val="TaskSetup"/>
      </w:pPr>
      <w:r w:rsidRPr="00ED5EEA">
        <w:t xml:space="preserve">Task </w:t>
      </w:r>
      <w:r w:rsidRPr="00B47AF7">
        <w:t>instructions</w:t>
      </w:r>
    </w:p>
    <w:p w14:paraId="13C6C2E7" w14:textId="29069312" w:rsidR="00231E3C" w:rsidRDefault="00CC40BA" w:rsidP="000070B5">
      <w:pPr>
        <w:pStyle w:val="ListNumber2"/>
        <w:numPr>
          <w:ilvl w:val="0"/>
          <w:numId w:val="46"/>
        </w:numPr>
      </w:pPr>
      <w:r>
        <w:t>I</w:t>
      </w:r>
      <w:r w:rsidR="00D96D4B">
        <w:t>f not already there, i</w:t>
      </w:r>
      <w:r>
        <w:t xml:space="preserve">n the VS Code file Explorer, expand </w:t>
      </w:r>
      <w:r w:rsidRPr="00B11290">
        <w:rPr>
          <w:rStyle w:val="IntenseEmphasis"/>
        </w:rPr>
        <w:t>InfraDNS</w:t>
      </w:r>
      <w:r w:rsidR="00231E3C" w:rsidRPr="00231E3C">
        <w:t>.</w:t>
      </w:r>
    </w:p>
    <w:p w14:paraId="12925568" w14:textId="7684C5A5" w:rsidR="00CC40BA" w:rsidRDefault="00CC40BA" w:rsidP="00752B62">
      <w:pPr>
        <w:pStyle w:val="ListNumber2"/>
      </w:pPr>
      <w:r>
        <w:t xml:space="preserve">Select </w:t>
      </w:r>
      <w:r w:rsidR="004F783E">
        <w:rPr>
          <w:rStyle w:val="IntenseEmphasis"/>
        </w:rPr>
        <w:t>B</w:t>
      </w:r>
      <w:r>
        <w:rPr>
          <w:rStyle w:val="IntenseEmphasis"/>
        </w:rPr>
        <w:t>uild</w:t>
      </w:r>
      <w:r w:rsidRPr="00B11290">
        <w:rPr>
          <w:rStyle w:val="IntenseEmphasis"/>
        </w:rPr>
        <w:t>.ps1</w:t>
      </w:r>
      <w:r>
        <w:t>. This displays the PSake build script.</w:t>
      </w:r>
      <w:r w:rsidR="004F783E">
        <w:t xml:space="preserve"> It has tasks that generate DSC MOF documents and run unit tests.</w:t>
      </w:r>
    </w:p>
    <w:p w14:paraId="29E28CD1" w14:textId="24A9E0FB" w:rsidR="00C4234F" w:rsidRDefault="00F4233D" w:rsidP="00752B62">
      <w:pPr>
        <w:pStyle w:val="ListNumber2"/>
      </w:pPr>
      <w:r>
        <w:t>Select anywhere inside the right pane and p</w:t>
      </w:r>
      <w:r w:rsidR="00C4234F">
        <w:t xml:space="preserve">ress </w:t>
      </w:r>
      <w:r w:rsidR="00C4234F">
        <w:rPr>
          <w:rFonts w:ascii="Consolas" w:hAnsi="Consolas"/>
          <w:color w:val="0072BE"/>
          <w:sz w:val="22"/>
          <w:shd w:val="clear" w:color="auto" w:fill="F4F2F9"/>
        </w:rPr>
        <w:t xml:space="preserve">Ctrl+K Ctrl+0 </w:t>
      </w:r>
      <w:r w:rsidR="00C4234F" w:rsidRPr="00C4234F">
        <w:t xml:space="preserve">to </w:t>
      </w:r>
      <w:r w:rsidR="00C4234F">
        <w:t>fold (collapse) all regions</w:t>
      </w:r>
      <w:r>
        <w:t>. This will make the code a bit more readable for now.</w:t>
      </w:r>
    </w:p>
    <w:p w14:paraId="3481A974" w14:textId="041416F8" w:rsidR="00C4234F" w:rsidRDefault="00C4234F" w:rsidP="00752B62">
      <w:pPr>
        <w:pStyle w:val="ListNumber2"/>
      </w:pPr>
      <w:r>
        <w:t>Few things to notice about this configuration:</w:t>
      </w:r>
    </w:p>
    <w:p w14:paraId="5A0956FB" w14:textId="2B7A8CBE" w:rsidR="00CC40BA" w:rsidRDefault="00C0765F" w:rsidP="00752B62">
      <w:pPr>
        <w:pStyle w:val="ListNumber2"/>
        <w:numPr>
          <w:ilvl w:val="0"/>
          <w:numId w:val="22"/>
        </w:numPr>
      </w:pPr>
      <w:r w:rsidRPr="001D155C">
        <w:rPr>
          <w:b/>
        </w:rPr>
        <w:t>Tasks</w:t>
      </w:r>
      <w:r w:rsidR="001D155C">
        <w:t>:</w:t>
      </w:r>
      <w:r>
        <w:t xml:space="preserve"> </w:t>
      </w:r>
      <w:r w:rsidR="00626DBA">
        <w:t xml:space="preserve">Contain </w:t>
      </w:r>
      <w:r w:rsidR="001D155C">
        <w:t xml:space="preserve">PowerShell code and </w:t>
      </w:r>
      <w:r>
        <w:t xml:space="preserve">logic for executing a specific </w:t>
      </w:r>
      <w:r w:rsidR="001D155C">
        <w:t>task. The default task is required and is run when no task is provided.</w:t>
      </w:r>
    </w:p>
    <w:p w14:paraId="4C28BD8E" w14:textId="4B4DE34F" w:rsidR="00C0765F" w:rsidRDefault="00C0765F" w:rsidP="00752B62">
      <w:pPr>
        <w:pStyle w:val="ListNumber2"/>
        <w:numPr>
          <w:ilvl w:val="0"/>
          <w:numId w:val="22"/>
        </w:numPr>
      </w:pPr>
      <w:r w:rsidRPr="001D155C">
        <w:rPr>
          <w:b/>
        </w:rPr>
        <w:t>Depends</w:t>
      </w:r>
      <w:r w:rsidR="001D155C">
        <w:t xml:space="preserve">: </w:t>
      </w:r>
      <w:r w:rsidR="00626DBA">
        <w:t xml:space="preserve">Define </w:t>
      </w:r>
      <w:r w:rsidR="001D155C">
        <w:t>task dependencies. All dependent tasks must be run successfully before a task that depends on them will be run.</w:t>
      </w:r>
    </w:p>
    <w:p w14:paraId="5ABD6B1C" w14:textId="1CC0A38D" w:rsidR="00C0765F" w:rsidRDefault="00C0765F" w:rsidP="00752B62">
      <w:pPr>
        <w:pStyle w:val="ListNumber2"/>
        <w:numPr>
          <w:ilvl w:val="0"/>
          <w:numId w:val="22"/>
        </w:numPr>
      </w:pPr>
      <w:r w:rsidRPr="001D155C">
        <w:rPr>
          <w:b/>
        </w:rPr>
        <w:t>Properties</w:t>
      </w:r>
      <w:r w:rsidR="001D155C">
        <w:t xml:space="preserve">: </w:t>
      </w:r>
      <w:r w:rsidR="00626DBA">
        <w:t xml:space="preserve">Are </w:t>
      </w:r>
      <w:r w:rsidR="001D155C">
        <w:t>variables that can be shared across all tasks.</w:t>
      </w:r>
    </w:p>
    <w:p w14:paraId="6F478944" w14:textId="477380FA" w:rsidR="00C0765F" w:rsidRDefault="00C0765F" w:rsidP="00752B62">
      <w:pPr>
        <w:pStyle w:val="ListNumber2"/>
        <w:numPr>
          <w:ilvl w:val="0"/>
          <w:numId w:val="22"/>
        </w:numPr>
      </w:pPr>
      <w:r w:rsidRPr="001D155C">
        <w:rPr>
          <w:b/>
        </w:rPr>
        <w:t>Failures</w:t>
      </w:r>
      <w:r w:rsidR="001D155C">
        <w:t>:</w:t>
      </w:r>
      <w:r>
        <w:t xml:space="preserve"> </w:t>
      </w:r>
      <w:r w:rsidR="001D155C">
        <w:t>A terminating error by any task will cause PSake to stop processin</w:t>
      </w:r>
      <w:r w:rsidR="00715FF5">
        <w:t xml:space="preserve">g any </w:t>
      </w:r>
      <w:r w:rsidR="005917FB">
        <w:t>dependent</w:t>
      </w:r>
      <w:r w:rsidR="00715FF5">
        <w:t xml:space="preserve"> task. Since Pester does not throw terminating errors for failed tests, logic is added to each test task to throw a terminating error if any tests fail.</w:t>
      </w:r>
    </w:p>
    <w:p w14:paraId="3527D455" w14:textId="60938570" w:rsidR="00094A27" w:rsidRDefault="004F783E" w:rsidP="00094A27">
      <w:pPr>
        <w:pStyle w:val="ListNumber2"/>
      </w:pPr>
      <w:r>
        <w:t xml:space="preserve">Select </w:t>
      </w:r>
      <w:r w:rsidR="00094A27" w:rsidRPr="004F783E">
        <w:rPr>
          <w:rStyle w:val="IntenseEmphasis"/>
        </w:rPr>
        <w:t>Deploy.ps1</w:t>
      </w:r>
      <w:r>
        <w:rPr>
          <w:rStyle w:val="IntenseEmphasis"/>
        </w:rPr>
        <w:t>.</w:t>
      </w:r>
      <w:r w:rsidR="00094A27">
        <w:t xml:space="preserve"> </w:t>
      </w:r>
      <w:r>
        <w:t>This displays</w:t>
      </w:r>
      <w:r w:rsidR="00094A27">
        <w:t xml:space="preserve"> the PSake </w:t>
      </w:r>
      <w:r>
        <w:t xml:space="preserve">deployment </w:t>
      </w:r>
      <w:r w:rsidR="00094A27">
        <w:t>script</w:t>
      </w:r>
      <w:r>
        <w:t xml:space="preserve">. It has tasks for deploying and testing (Integration and Acceptance) the DNS configuration. </w:t>
      </w:r>
      <w:r w:rsidR="00094A27">
        <w:t xml:space="preserve"> </w:t>
      </w:r>
    </w:p>
    <w:p w14:paraId="4B2FC3AD" w14:textId="77777777" w:rsidR="00231E3C" w:rsidRDefault="00231E3C" w:rsidP="00231E3C">
      <w:pPr>
        <w:pStyle w:val="BodyText"/>
      </w:pPr>
    </w:p>
    <w:p w14:paraId="1571C137" w14:textId="216652FD" w:rsidR="00231E3C" w:rsidRPr="00717CA5" w:rsidRDefault="00231E3C" w:rsidP="00231E3C">
      <w:pPr>
        <w:pStyle w:val="Heading2"/>
      </w:pPr>
      <w:r w:rsidRPr="00717CA5">
        <w:t xml:space="preserve">Task </w:t>
      </w:r>
      <w:r w:rsidR="00F83EE4">
        <w:t>4</w:t>
      </w:r>
      <w:r>
        <w:t xml:space="preserve"> </w:t>
      </w:r>
      <w:r w:rsidRPr="00717CA5">
        <w:t xml:space="preserve">– </w:t>
      </w:r>
      <w:r w:rsidR="00A23532">
        <w:t xml:space="preserve">Pester and PoshSpec </w:t>
      </w:r>
      <w:r>
        <w:t>Tests</w:t>
      </w:r>
    </w:p>
    <w:p w14:paraId="480E162C" w14:textId="3F681805" w:rsidR="00231E3C" w:rsidRPr="00ED5EEA" w:rsidRDefault="00276D72" w:rsidP="00231E3C">
      <w:pPr>
        <w:pStyle w:val="BodyText"/>
      </w:pPr>
      <w:r>
        <w:t xml:space="preserve">In this task, you will locate and review the test scripts used in each test phase (Unit, Integration and </w:t>
      </w:r>
      <w:r w:rsidR="005917FB">
        <w:t>Acceptance</w:t>
      </w:r>
      <w:r>
        <w:t>)</w:t>
      </w:r>
      <w:r w:rsidR="00231E3C">
        <w:t>.</w:t>
      </w:r>
      <w:r>
        <w:t xml:space="preserve"> You will also learn about the types of tests that should be performed in each test phase.</w:t>
      </w:r>
    </w:p>
    <w:p w14:paraId="42A61287" w14:textId="77777777" w:rsidR="00C0765F" w:rsidRPr="00ED5EEA" w:rsidRDefault="00C0765F" w:rsidP="00C0765F">
      <w:pPr>
        <w:pStyle w:val="TaskSetup"/>
      </w:pPr>
      <w:r w:rsidRPr="00ED5EEA">
        <w:t xml:space="preserve">Task </w:t>
      </w:r>
      <w:r w:rsidRPr="00B47AF7">
        <w:t>instructions</w:t>
      </w:r>
    </w:p>
    <w:p w14:paraId="7821AF83" w14:textId="414EED59" w:rsidR="00C0765F" w:rsidRDefault="00C0765F" w:rsidP="00752B62">
      <w:pPr>
        <w:pStyle w:val="ListNumber2"/>
        <w:numPr>
          <w:ilvl w:val="0"/>
          <w:numId w:val="23"/>
        </w:numPr>
      </w:pPr>
      <w:r>
        <w:t xml:space="preserve">In the VS Code file Explorer, expand </w:t>
      </w:r>
      <w:r w:rsidRPr="00B11290">
        <w:rPr>
          <w:rStyle w:val="IntenseEmphasis"/>
        </w:rPr>
        <w:t>InfraDNS</w:t>
      </w:r>
      <w:r>
        <w:rPr>
          <w:rStyle w:val="IntenseEmphasis"/>
        </w:rPr>
        <w:t xml:space="preserve"> </w:t>
      </w:r>
      <w:r>
        <w:t xml:space="preserve">and then expand </w:t>
      </w:r>
      <w:r>
        <w:rPr>
          <w:rStyle w:val="IntenseEmphasis"/>
        </w:rPr>
        <w:t>Tests</w:t>
      </w:r>
      <w:r w:rsidRPr="00231E3C">
        <w:t>.</w:t>
      </w:r>
    </w:p>
    <w:p w14:paraId="0BF4456E" w14:textId="55162497" w:rsidR="00C0765F" w:rsidRDefault="00C0765F" w:rsidP="00C0765F">
      <w:pPr>
        <w:pStyle w:val="ListNumber2"/>
        <w:numPr>
          <w:ilvl w:val="0"/>
          <w:numId w:val="0"/>
        </w:numPr>
        <w:ind w:left="720"/>
      </w:pPr>
      <w:r>
        <w:t>Under this folder there is a folder for each type of test: Unit, Integration and Acceptance. There is also a folder where test results output will be stored.</w:t>
      </w:r>
    </w:p>
    <w:p w14:paraId="4D869058" w14:textId="0D77EF36" w:rsidR="00C0765F" w:rsidRDefault="00C0765F" w:rsidP="00C0765F">
      <w:pPr>
        <w:pStyle w:val="ListNumber2"/>
        <w:numPr>
          <w:ilvl w:val="0"/>
          <w:numId w:val="0"/>
        </w:numPr>
        <w:ind w:left="720"/>
      </w:pPr>
      <w:r w:rsidRPr="003F74A6">
        <w:rPr>
          <w:b/>
        </w:rPr>
        <w:t>Unit Tests</w:t>
      </w:r>
      <w:r>
        <w:t xml:space="preserve">: Tests configurations themselves to ensure the configuration is going to do what is expected when run. </w:t>
      </w:r>
      <w:hyperlink r:id="rId34" w:history="1">
        <w:r w:rsidRPr="00C0765F">
          <w:rPr>
            <w:rStyle w:val="Hyperlink"/>
          </w:rPr>
          <w:t>Pester</w:t>
        </w:r>
      </w:hyperlink>
      <w:r>
        <w:t xml:space="preserve"> syntax is used to describe the tests.</w:t>
      </w:r>
    </w:p>
    <w:p w14:paraId="301BA60B" w14:textId="5C6F46A8" w:rsidR="00C0765F" w:rsidRDefault="00C0765F" w:rsidP="00C0765F">
      <w:pPr>
        <w:pStyle w:val="ListNumber2"/>
        <w:numPr>
          <w:ilvl w:val="0"/>
          <w:numId w:val="0"/>
        </w:numPr>
        <w:ind w:left="720"/>
      </w:pPr>
      <w:r w:rsidRPr="003F74A6">
        <w:rPr>
          <w:b/>
        </w:rPr>
        <w:t>Integration Tests</w:t>
      </w:r>
      <w:r>
        <w:t xml:space="preserve">: Tests configuration of </w:t>
      </w:r>
      <w:r w:rsidR="003F74A6">
        <w:t xml:space="preserve">system to ensure that when integrated with other components, the system is configured as expected. These tests run on the target node after it has been configured with DSC. These tests use a mix of Pester and </w:t>
      </w:r>
      <w:hyperlink r:id="rId35" w:history="1">
        <w:r w:rsidR="003F74A6" w:rsidRPr="003F74A6">
          <w:rPr>
            <w:rStyle w:val="Hyperlink"/>
          </w:rPr>
          <w:t>PoshSpec</w:t>
        </w:r>
      </w:hyperlink>
      <w:r w:rsidR="003F74A6">
        <w:t xml:space="preserve"> syntax.</w:t>
      </w:r>
    </w:p>
    <w:p w14:paraId="65F91CF1" w14:textId="6B209681" w:rsidR="00C0765F" w:rsidRDefault="00C0765F" w:rsidP="00C0765F">
      <w:pPr>
        <w:pStyle w:val="ListNumber2"/>
        <w:numPr>
          <w:ilvl w:val="0"/>
          <w:numId w:val="0"/>
        </w:numPr>
        <w:ind w:left="720"/>
      </w:pPr>
      <w:r w:rsidRPr="003F74A6">
        <w:rPr>
          <w:b/>
        </w:rPr>
        <w:t>Acceptance Tests</w:t>
      </w:r>
      <w:r>
        <w:t xml:space="preserve">: </w:t>
      </w:r>
      <w:r w:rsidR="003F74A6">
        <w:t xml:space="preserve">Tests the system to ensure it behaves as expected. For example, it tests to ensure a web page returns the right information when queried. These tests do not run </w:t>
      </w:r>
      <w:r w:rsidR="00E213EF">
        <w:t>after the integration tests and run remotely from the</w:t>
      </w:r>
      <w:r w:rsidR="003F74A6">
        <w:t xml:space="preserve"> target node</w:t>
      </w:r>
      <w:r w:rsidR="00E213EF">
        <w:t xml:space="preserve"> in order to test real world scenarios</w:t>
      </w:r>
      <w:r w:rsidR="003F74A6">
        <w:t xml:space="preserve">. These tests use a mix of Pester and </w:t>
      </w:r>
      <w:hyperlink r:id="rId36" w:history="1">
        <w:r w:rsidR="003F74A6" w:rsidRPr="003F74A6">
          <w:rPr>
            <w:rStyle w:val="Hyperlink"/>
          </w:rPr>
          <w:t>PoshSpec</w:t>
        </w:r>
      </w:hyperlink>
      <w:r w:rsidR="003F74A6">
        <w:t xml:space="preserve"> syntax.</w:t>
      </w:r>
    </w:p>
    <w:p w14:paraId="1EFA38FD" w14:textId="64C33383" w:rsidR="00C0765F" w:rsidRDefault="00C0765F" w:rsidP="00752B62">
      <w:pPr>
        <w:pStyle w:val="ListNumber2"/>
      </w:pPr>
      <w:r>
        <w:t xml:space="preserve">Now expand </w:t>
      </w:r>
      <w:r w:rsidRPr="00C0765F">
        <w:rPr>
          <w:rStyle w:val="IntenseEmphasis"/>
        </w:rPr>
        <w:t>Unit</w:t>
      </w:r>
      <w:r>
        <w:t>.</w:t>
      </w:r>
    </w:p>
    <w:p w14:paraId="3F573910" w14:textId="16016157" w:rsidR="00C0765F" w:rsidRDefault="00C0765F" w:rsidP="00752B62">
      <w:pPr>
        <w:pStyle w:val="ListNumber2"/>
      </w:pPr>
      <w:r>
        <w:t xml:space="preserve">Select </w:t>
      </w:r>
      <w:r>
        <w:rPr>
          <w:rStyle w:val="IntenseEmphasis"/>
        </w:rPr>
        <w:t>DNSServer.tests</w:t>
      </w:r>
      <w:r w:rsidRPr="00B11290">
        <w:rPr>
          <w:rStyle w:val="IntenseEmphasis"/>
        </w:rPr>
        <w:t>.ps1</w:t>
      </w:r>
      <w:r>
        <w:t>.</w:t>
      </w:r>
    </w:p>
    <w:p w14:paraId="48CE0E18" w14:textId="1238FA70" w:rsidR="003F74A6" w:rsidRDefault="003F74A6" w:rsidP="003F74A6">
      <w:pPr>
        <w:pStyle w:val="ListNumber2"/>
        <w:numPr>
          <w:ilvl w:val="0"/>
          <w:numId w:val="0"/>
        </w:numPr>
        <w:ind w:left="720"/>
      </w:pPr>
      <w:r>
        <w:t>In this file you will see numerous Pester Tests. You should be able to read through the examples to understand the types of tests that will be performed when it is run.</w:t>
      </w:r>
    </w:p>
    <w:p w14:paraId="2EEC67DD" w14:textId="1AF81CFF" w:rsidR="003F74A6" w:rsidRDefault="001D155C" w:rsidP="001D155C">
      <w:pPr>
        <w:pStyle w:val="ListNumber2"/>
      </w:pPr>
      <w:r>
        <w:t xml:space="preserve">Expand </w:t>
      </w:r>
      <w:r w:rsidRPr="001D155C">
        <w:rPr>
          <w:rStyle w:val="IntenseEmphasis"/>
        </w:rPr>
        <w:t>Integration</w:t>
      </w:r>
      <w:r>
        <w:t xml:space="preserve"> and </w:t>
      </w:r>
      <w:r w:rsidRPr="001D155C">
        <w:rPr>
          <w:rStyle w:val="IntenseEmphasis"/>
        </w:rPr>
        <w:t>Acceptance</w:t>
      </w:r>
      <w:r>
        <w:t xml:space="preserve"> and select </w:t>
      </w:r>
      <w:r w:rsidRPr="001D155C">
        <w:rPr>
          <w:rStyle w:val="IntenseEmphasis"/>
        </w:rPr>
        <w:t>DNSServer.tests.ps1</w:t>
      </w:r>
      <w:r>
        <w:t xml:space="preserve"> to familiarize yourself with those tests as well.</w:t>
      </w:r>
    </w:p>
    <w:p w14:paraId="3B7D1630" w14:textId="2D2E353D" w:rsidR="005E6320" w:rsidRDefault="00C61CE1" w:rsidP="001D155C">
      <w:pPr>
        <w:pStyle w:val="ListNumber2"/>
      </w:pPr>
      <w:r>
        <w:t>NUnit XML output from pester tests will be used to integrate test result into the TFS pipeline</w:t>
      </w:r>
      <w:r w:rsidR="005E6320">
        <w:t>.</w:t>
      </w:r>
      <w:r>
        <w:t xml:space="preserve"> This same output can be used to integrate test results with other build systems.</w:t>
      </w:r>
    </w:p>
    <w:p w14:paraId="73E230C4" w14:textId="77777777" w:rsidR="00231E3C" w:rsidRDefault="00231E3C" w:rsidP="00231E3C">
      <w:pPr>
        <w:pStyle w:val="BodyText"/>
      </w:pPr>
    </w:p>
    <w:p w14:paraId="0D9A8708" w14:textId="4B3E8253" w:rsidR="00231E3C" w:rsidRPr="00717CA5" w:rsidRDefault="00231E3C" w:rsidP="00231E3C">
      <w:pPr>
        <w:pStyle w:val="Heading2"/>
      </w:pPr>
      <w:r w:rsidRPr="00717CA5">
        <w:t xml:space="preserve">Task </w:t>
      </w:r>
      <w:r w:rsidR="00F83EE4">
        <w:t>5</w:t>
      </w:r>
      <w:r>
        <w:t xml:space="preserve"> </w:t>
      </w:r>
      <w:r w:rsidRPr="00717CA5">
        <w:t xml:space="preserve">– </w:t>
      </w:r>
      <w:r w:rsidR="00A23532">
        <w:t xml:space="preserve">DSC </w:t>
      </w:r>
      <w:r>
        <w:t>Configuration Data</w:t>
      </w:r>
    </w:p>
    <w:p w14:paraId="7C3AE876" w14:textId="3B26C801" w:rsidR="00231E3C" w:rsidRPr="00ED5EEA" w:rsidRDefault="00276D72" w:rsidP="00231E3C">
      <w:pPr>
        <w:pStyle w:val="BodyText"/>
      </w:pPr>
      <w:r>
        <w:t xml:space="preserve">In this task, you will locate and review </w:t>
      </w:r>
      <w:r w:rsidR="00AC277E">
        <w:t xml:space="preserve">the </w:t>
      </w:r>
      <w:r>
        <w:t>script used to generate the configuration data</w:t>
      </w:r>
      <w:r w:rsidR="00231E3C">
        <w:t>.</w:t>
      </w:r>
      <w:r>
        <w:t xml:space="preserve"> This data allows environment specific information to be passed into the DSC Configuration so that the structural configuration</w:t>
      </w:r>
      <w:r w:rsidR="00AC277E">
        <w:t>, DNSServer.ps1 in this case,</w:t>
      </w:r>
      <w:r>
        <w:t xml:space="preserve"> does not need to change when </w:t>
      </w:r>
      <w:r w:rsidR="00AC277E">
        <w:t>moving between</w:t>
      </w:r>
      <w:r>
        <w:t xml:space="preserve"> environments such as between development, test and production environments. </w:t>
      </w:r>
      <w:r w:rsidR="00AC277E">
        <w:t>Gen</w:t>
      </w:r>
      <w:r w:rsidR="000925C2">
        <w:t>era</w:t>
      </w:r>
      <w:r w:rsidR="00AC277E">
        <w:t xml:space="preserve">ting this configuration data from a script like </w:t>
      </w:r>
      <w:r w:rsidR="000925C2">
        <w:t xml:space="preserve">this </w:t>
      </w:r>
      <w:r w:rsidR="00AC277E">
        <w:t>is recommended as it allows you to more easily and dynamically change the environmental data at compile time.</w:t>
      </w:r>
    </w:p>
    <w:p w14:paraId="15DE63A7" w14:textId="77777777" w:rsidR="00715FF5" w:rsidRPr="00ED5EEA" w:rsidRDefault="00715FF5" w:rsidP="00715FF5">
      <w:pPr>
        <w:pStyle w:val="TaskSetup"/>
      </w:pPr>
      <w:r w:rsidRPr="00ED5EEA">
        <w:t xml:space="preserve">Task </w:t>
      </w:r>
      <w:r w:rsidRPr="00B47AF7">
        <w:t>instructions</w:t>
      </w:r>
    </w:p>
    <w:p w14:paraId="0FA1CB4C" w14:textId="59855CC8" w:rsidR="00715FF5" w:rsidRDefault="00715FF5" w:rsidP="00752B62">
      <w:pPr>
        <w:pStyle w:val="ListNumber2"/>
        <w:numPr>
          <w:ilvl w:val="0"/>
          <w:numId w:val="24"/>
        </w:numPr>
      </w:pPr>
      <w:r>
        <w:t>I</w:t>
      </w:r>
      <w:r w:rsidR="00D96D4B">
        <w:t>f not already there, i</w:t>
      </w:r>
      <w:r>
        <w:t xml:space="preserve">n the VS Code file Explorer, expand </w:t>
      </w:r>
      <w:r w:rsidRPr="00B11290">
        <w:rPr>
          <w:rStyle w:val="IntenseEmphasis"/>
        </w:rPr>
        <w:t>InfraDNS</w:t>
      </w:r>
      <w:r w:rsidRPr="00231E3C">
        <w:t>.</w:t>
      </w:r>
    </w:p>
    <w:p w14:paraId="6985EA90" w14:textId="2C9B660C" w:rsidR="00715FF5" w:rsidRDefault="00715FF5" w:rsidP="00752B62">
      <w:pPr>
        <w:pStyle w:val="ListNumber2"/>
      </w:pPr>
      <w:r>
        <w:t xml:space="preserve">Select </w:t>
      </w:r>
      <w:r w:rsidR="00DC7D46">
        <w:rPr>
          <w:rStyle w:val="IntenseEmphasis"/>
        </w:rPr>
        <w:t>Dev</w:t>
      </w:r>
      <w:r>
        <w:rPr>
          <w:rStyle w:val="IntenseEmphasis"/>
        </w:rPr>
        <w:t>Env.ps1</w:t>
      </w:r>
      <w:r>
        <w:t>.</w:t>
      </w:r>
      <w:r w:rsidRPr="00715FF5">
        <w:t xml:space="preserve"> </w:t>
      </w:r>
    </w:p>
    <w:p w14:paraId="623C9EFB" w14:textId="4E2ED30C" w:rsidR="00715FF5" w:rsidRDefault="00715FF5" w:rsidP="0074300E">
      <w:pPr>
        <w:pStyle w:val="ListNumber2"/>
        <w:numPr>
          <w:ilvl w:val="0"/>
          <w:numId w:val="0"/>
        </w:numPr>
        <w:ind w:left="360"/>
      </w:pPr>
      <w:r>
        <w:t>In this file you will see</w:t>
      </w:r>
      <w:r w:rsidR="0074300E">
        <w:t xml:space="preserve"> test environment specific data for the DNS server configuration. This script is used to generate the configuration data file that is passed into the structural configuration from DNSServer.ps1. </w:t>
      </w:r>
    </w:p>
    <w:p w14:paraId="23116CC2" w14:textId="63A2B5FA" w:rsidR="00231E3C" w:rsidRPr="00717CA5" w:rsidRDefault="00231E3C" w:rsidP="00231E3C">
      <w:pPr>
        <w:pStyle w:val="Heading2"/>
      </w:pPr>
      <w:r w:rsidRPr="00717CA5">
        <w:t xml:space="preserve">Task </w:t>
      </w:r>
      <w:r w:rsidR="00F83EE4">
        <w:t>6</w:t>
      </w:r>
      <w:r>
        <w:t xml:space="preserve"> </w:t>
      </w:r>
      <w:r w:rsidRPr="00717CA5">
        <w:t xml:space="preserve">– </w:t>
      </w:r>
      <w:r>
        <w:t>Build Runner Script</w:t>
      </w:r>
    </w:p>
    <w:p w14:paraId="6E862158" w14:textId="3406A0C4" w:rsidR="00231E3C" w:rsidRPr="00ED5EEA" w:rsidRDefault="00AC277E" w:rsidP="00231E3C">
      <w:pPr>
        <w:pStyle w:val="BodyText"/>
      </w:pPr>
      <w:r>
        <w:t>In this task, you will locate and review the script that was used in the first step of the build definition in exercise 1 above</w:t>
      </w:r>
      <w:r w:rsidR="00231E3C">
        <w:t>.</w:t>
      </w:r>
      <w:r>
        <w:t xml:space="preserve"> This script simply invokes the PSake script and handles any errors returned.</w:t>
      </w:r>
    </w:p>
    <w:p w14:paraId="32F9E46F" w14:textId="77777777" w:rsidR="00087A13" w:rsidRPr="00ED5EEA" w:rsidRDefault="00087A13" w:rsidP="00087A13">
      <w:pPr>
        <w:pStyle w:val="TaskSetup"/>
      </w:pPr>
      <w:r w:rsidRPr="00ED5EEA">
        <w:t xml:space="preserve">Task </w:t>
      </w:r>
      <w:r w:rsidRPr="00B47AF7">
        <w:t>instructions</w:t>
      </w:r>
    </w:p>
    <w:p w14:paraId="42C889B7" w14:textId="2E097A0A" w:rsidR="00231E3C" w:rsidRDefault="00087A13" w:rsidP="00752B62">
      <w:pPr>
        <w:pStyle w:val="ListNumber2"/>
        <w:numPr>
          <w:ilvl w:val="0"/>
          <w:numId w:val="20"/>
        </w:numPr>
      </w:pPr>
      <w:r>
        <w:t xml:space="preserve">In the VS Code file Explorer, </w:t>
      </w:r>
      <w:r w:rsidR="00D95186">
        <w:t xml:space="preserve">select </w:t>
      </w:r>
      <w:r w:rsidR="00305D81">
        <w:rPr>
          <w:rStyle w:val="IntenseEmphasis"/>
        </w:rPr>
        <w:t>initiate</w:t>
      </w:r>
      <w:r>
        <w:rPr>
          <w:rStyle w:val="IntenseEmphasis"/>
        </w:rPr>
        <w:t>.ps1</w:t>
      </w:r>
      <w:r>
        <w:t>.</w:t>
      </w:r>
    </w:p>
    <w:p w14:paraId="4976510D" w14:textId="7288D26B" w:rsidR="00087A13" w:rsidRDefault="00087A13" w:rsidP="00087A13">
      <w:pPr>
        <w:pStyle w:val="ListNumber2"/>
        <w:numPr>
          <w:ilvl w:val="0"/>
          <w:numId w:val="0"/>
        </w:numPr>
        <w:ind w:left="360"/>
      </w:pPr>
      <w:r>
        <w:t>This file is a simple script used by TFS to kick off the PSake build</w:t>
      </w:r>
      <w:r w:rsidR="00305D81">
        <w:t xml:space="preserve"> and deploy</w:t>
      </w:r>
      <w:r>
        <w:t xml:space="preserve"> script</w:t>
      </w:r>
      <w:r w:rsidR="00305D81">
        <w:t>s</w:t>
      </w:r>
      <w:r>
        <w:t>.</w:t>
      </w:r>
    </w:p>
    <w:p w14:paraId="422F84B8" w14:textId="7E7EC922" w:rsidR="00A4222D" w:rsidRPr="007B70E8" w:rsidRDefault="00A4222D" w:rsidP="00A4222D">
      <w:pPr>
        <w:pStyle w:val="Heading1"/>
      </w:pPr>
      <w:r w:rsidRPr="007B70E8">
        <w:t xml:space="preserve">Exercise </w:t>
      </w:r>
      <w:r>
        <w:t>3</w:t>
      </w:r>
      <w:r w:rsidRPr="007B70E8">
        <w:t xml:space="preserve">: </w:t>
      </w:r>
      <w:r w:rsidR="00F83EE4">
        <w:t>Run Build</w:t>
      </w:r>
    </w:p>
    <w:p w14:paraId="34035957" w14:textId="107B2371" w:rsidR="00A4222D" w:rsidRDefault="00093581" w:rsidP="00A4222D">
      <w:pPr>
        <w:pStyle w:val="BodyText"/>
      </w:pPr>
      <w:r>
        <w:t>In this exercise</w:t>
      </w:r>
      <w:r w:rsidR="006F4C38">
        <w:t>,</w:t>
      </w:r>
      <w:r>
        <w:t xml:space="preserve"> you will manually run the build pipeline that you defined in the previous exercises and review the results of the run.</w:t>
      </w:r>
    </w:p>
    <w:p w14:paraId="7F8737EB" w14:textId="5324FF5F" w:rsidR="00A4222D" w:rsidRPr="00717CA5" w:rsidRDefault="00A4222D" w:rsidP="00A4222D">
      <w:pPr>
        <w:pStyle w:val="Heading2"/>
      </w:pPr>
      <w:r w:rsidRPr="00717CA5">
        <w:t xml:space="preserve">Task </w:t>
      </w:r>
      <w:r w:rsidR="00F83EE4">
        <w:t xml:space="preserve">1 </w:t>
      </w:r>
      <w:r w:rsidRPr="00717CA5">
        <w:t xml:space="preserve">– </w:t>
      </w:r>
      <w:r w:rsidR="00F83EE4">
        <w:t>Check-in Code to TFS</w:t>
      </w:r>
    </w:p>
    <w:p w14:paraId="01791FFF" w14:textId="5D69A92E" w:rsidR="00A4222D" w:rsidRPr="00ED5EEA" w:rsidRDefault="000E65FB" w:rsidP="00A4222D">
      <w:pPr>
        <w:pStyle w:val="BodyText"/>
      </w:pPr>
      <w:r>
        <w:t>In this task</w:t>
      </w:r>
      <w:r w:rsidR="006F4C38">
        <w:t>,</w:t>
      </w:r>
      <w:r>
        <w:t xml:space="preserve"> you will connect your local repo with the TFS server and push the code that you checked into your local Git repo up to the TFS server</w:t>
      </w:r>
      <w:r w:rsidR="00A4222D">
        <w:t>.</w:t>
      </w:r>
    </w:p>
    <w:p w14:paraId="1ECD2339" w14:textId="63707CB4" w:rsidR="00A4222D" w:rsidRPr="00ED5EEA" w:rsidRDefault="00A4222D" w:rsidP="00A4222D">
      <w:pPr>
        <w:pStyle w:val="TaskSetup"/>
      </w:pPr>
      <w:r w:rsidRPr="00ED5EEA">
        <w:t xml:space="preserve">Task </w:t>
      </w:r>
      <w:r w:rsidRPr="00B47AF7">
        <w:t>instructions</w:t>
      </w:r>
    </w:p>
    <w:p w14:paraId="0554FDAA" w14:textId="49F7D716" w:rsidR="00B7705C" w:rsidRDefault="00D96D4B" w:rsidP="00752B62">
      <w:pPr>
        <w:pStyle w:val="ListNumber2"/>
        <w:numPr>
          <w:ilvl w:val="0"/>
          <w:numId w:val="25"/>
        </w:numPr>
      </w:pPr>
      <w:r>
        <w:t>If not already open, l</w:t>
      </w:r>
      <w:r w:rsidR="00B7705C">
        <w:t xml:space="preserve">aunch PowerShell console by clicking </w:t>
      </w:r>
      <w:r w:rsidR="00B7705C">
        <w:rPr>
          <w:noProof/>
        </w:rPr>
        <w:drawing>
          <wp:inline distT="0" distB="0" distL="0" distR="0" wp14:anchorId="04F67350" wp14:editId="7DB26554">
            <wp:extent cx="27622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 cy="238125"/>
                    </a:xfrm>
                    <a:prstGeom prst="rect">
                      <a:avLst/>
                    </a:prstGeom>
                  </pic:spPr>
                </pic:pic>
              </a:graphicData>
            </a:graphic>
          </wp:inline>
        </w:drawing>
      </w:r>
      <w:r w:rsidR="00B7705C">
        <w:t xml:space="preserve"> on the taskbar.</w:t>
      </w:r>
    </w:p>
    <w:p w14:paraId="28941F4D" w14:textId="751C5E5C" w:rsidR="00B7705C" w:rsidRPr="009B1E92" w:rsidRDefault="00B7705C" w:rsidP="00752B62">
      <w:pPr>
        <w:pStyle w:val="ListNumber2"/>
        <w:numPr>
          <w:ilvl w:val="0"/>
          <w:numId w:val="3"/>
        </w:numPr>
      </w:pPr>
      <w:r>
        <w:t>To configure a local Git repo with code from Exercise 1, type the following in the console, and then press ENTER after each line:</w:t>
      </w:r>
    </w:p>
    <w:p w14:paraId="1B66BD14" w14:textId="0BE06BE8" w:rsidR="00B7705C" w:rsidRDefault="00B7705C" w:rsidP="00B7705C">
      <w:pPr>
        <w:pStyle w:val="List2"/>
        <w:rPr>
          <w:color w:val="0000FF"/>
        </w:rPr>
      </w:pPr>
      <w:r>
        <w:rPr>
          <w:color w:val="0000FF"/>
        </w:rPr>
        <w:t>Cd \git\Demo_CI</w:t>
      </w:r>
    </w:p>
    <w:p w14:paraId="4BEFB506" w14:textId="3F23367D" w:rsidR="00B7705C" w:rsidRPr="00B7705C" w:rsidRDefault="00B7705C" w:rsidP="00B7705C">
      <w:pPr>
        <w:pStyle w:val="List2"/>
        <w:rPr>
          <w:color w:val="0000FF"/>
        </w:rPr>
      </w:pPr>
      <w:r w:rsidRPr="00B7705C">
        <w:rPr>
          <w:color w:val="0000FF"/>
        </w:rPr>
        <w:t xml:space="preserve">Git </w:t>
      </w:r>
      <w:r>
        <w:rPr>
          <w:color w:val="6C006C" w:themeColor="accent2" w:themeShade="BF"/>
        </w:rPr>
        <w:t>init</w:t>
      </w:r>
    </w:p>
    <w:p w14:paraId="44EE3499" w14:textId="63E63C3C" w:rsidR="00B7705C" w:rsidRDefault="00B7705C" w:rsidP="00B7705C">
      <w:pPr>
        <w:pStyle w:val="List2"/>
        <w:rPr>
          <w:color w:val="0000FF"/>
        </w:rPr>
      </w:pPr>
      <w:r>
        <w:rPr>
          <w:color w:val="0000FF"/>
        </w:rPr>
        <w:t xml:space="preserve">Git </w:t>
      </w:r>
      <w:r w:rsidR="005A5B22">
        <w:rPr>
          <w:color w:val="6C006C" w:themeColor="accent2" w:themeShade="BF"/>
        </w:rPr>
        <w:t>a</w:t>
      </w:r>
      <w:r w:rsidRPr="00B7705C">
        <w:rPr>
          <w:color w:val="6C006C" w:themeColor="accent2" w:themeShade="BF"/>
        </w:rPr>
        <w:t>dd .</w:t>
      </w:r>
    </w:p>
    <w:p w14:paraId="72A87D03" w14:textId="1A64A502" w:rsidR="00B7705C" w:rsidRDefault="00B7705C" w:rsidP="00B7705C">
      <w:pPr>
        <w:pStyle w:val="List2"/>
        <w:rPr>
          <w:color w:val="0000FF"/>
        </w:rPr>
      </w:pPr>
      <w:r>
        <w:rPr>
          <w:color w:val="0000FF"/>
        </w:rPr>
        <w:t xml:space="preserve">Git </w:t>
      </w:r>
      <w:r w:rsidRPr="00B7705C">
        <w:rPr>
          <w:color w:val="6C006C" w:themeColor="accent2" w:themeShade="BF"/>
        </w:rPr>
        <w:t>config</w:t>
      </w:r>
      <w:r>
        <w:rPr>
          <w:color w:val="0000FF"/>
        </w:rPr>
        <w:t xml:space="preserve"> </w:t>
      </w:r>
      <w:r w:rsidRPr="00B7705C">
        <w:rPr>
          <w:color w:val="000080"/>
        </w:rPr>
        <w:t>--global</w:t>
      </w:r>
      <w:r>
        <w:rPr>
          <w:color w:val="0000FF"/>
        </w:rPr>
        <w:t xml:space="preserve"> </w:t>
      </w:r>
      <w:r w:rsidRPr="00752B62">
        <w:t xml:space="preserve">user.email </w:t>
      </w:r>
      <w:hyperlink r:id="rId37" w:history="1">
        <w:r w:rsidRPr="00752B62">
          <w:t>demo@contoso.com</w:t>
        </w:r>
      </w:hyperlink>
    </w:p>
    <w:p w14:paraId="245DDA40" w14:textId="5F0076A0" w:rsidR="00B7705C" w:rsidRDefault="00B7705C" w:rsidP="00B7705C">
      <w:pPr>
        <w:pStyle w:val="List2"/>
        <w:rPr>
          <w:color w:val="0000FF"/>
        </w:rPr>
      </w:pPr>
      <w:r>
        <w:rPr>
          <w:color w:val="0000FF"/>
        </w:rPr>
        <w:t xml:space="preserve">Git </w:t>
      </w:r>
      <w:r w:rsidRPr="00752B62">
        <w:rPr>
          <w:color w:val="6C006C" w:themeColor="accent2" w:themeShade="BF"/>
        </w:rPr>
        <w:t>config</w:t>
      </w:r>
      <w:r>
        <w:rPr>
          <w:color w:val="0000FF"/>
        </w:rPr>
        <w:t xml:space="preserve"> </w:t>
      </w:r>
      <w:r w:rsidRPr="00B7705C">
        <w:rPr>
          <w:color w:val="000080"/>
        </w:rPr>
        <w:t>--global</w:t>
      </w:r>
      <w:r>
        <w:rPr>
          <w:color w:val="0000FF"/>
        </w:rPr>
        <w:t xml:space="preserve"> </w:t>
      </w:r>
      <w:r w:rsidRPr="00752B62">
        <w:t>user.name “Mr. Demo”</w:t>
      </w:r>
    </w:p>
    <w:p w14:paraId="10860B7B" w14:textId="10A41214" w:rsidR="00B7705C" w:rsidRPr="00B7705C" w:rsidRDefault="00B7705C" w:rsidP="00752B62">
      <w:pPr>
        <w:pStyle w:val="List2"/>
        <w:rPr>
          <w:color w:val="0000FF"/>
        </w:rPr>
      </w:pPr>
      <w:r>
        <w:rPr>
          <w:color w:val="0000FF"/>
        </w:rPr>
        <w:t xml:space="preserve">Git </w:t>
      </w:r>
      <w:r w:rsidR="005A5B22">
        <w:rPr>
          <w:color w:val="6C006C" w:themeColor="accent2" w:themeShade="BF"/>
        </w:rPr>
        <w:t>c</w:t>
      </w:r>
      <w:r w:rsidR="005A5B22" w:rsidRPr="00752B62">
        <w:rPr>
          <w:color w:val="6C006C" w:themeColor="accent2" w:themeShade="BF"/>
        </w:rPr>
        <w:t>ommit</w:t>
      </w:r>
      <w:r w:rsidR="005A5B22">
        <w:rPr>
          <w:color w:val="0000FF"/>
        </w:rPr>
        <w:t xml:space="preserve"> </w:t>
      </w:r>
      <w:r w:rsidRPr="00B7705C">
        <w:rPr>
          <w:color w:val="000080"/>
        </w:rPr>
        <w:t>-m</w:t>
      </w:r>
      <w:r>
        <w:rPr>
          <w:color w:val="0000FF"/>
        </w:rPr>
        <w:t xml:space="preserve"> </w:t>
      </w:r>
      <w:r w:rsidRPr="00752B62">
        <w:t>“Initial Configuration and tests.”</w:t>
      </w:r>
    </w:p>
    <w:p w14:paraId="61CFB709" w14:textId="16F1673F" w:rsidR="0032102D" w:rsidRDefault="0032102D" w:rsidP="0032102D">
      <w:pPr>
        <w:pStyle w:val="Caution"/>
        <w:numPr>
          <w:ilvl w:val="0"/>
          <w:numId w:val="8"/>
        </w:numPr>
      </w:pPr>
      <w:r>
        <w:t>IMPORTANT: Do not close the PowerShell console. You will need it in the following exercises and tasks.</w:t>
      </w:r>
    </w:p>
    <w:p w14:paraId="242A5830" w14:textId="69AE5CEE" w:rsidR="00752B62" w:rsidRDefault="00752B62" w:rsidP="00752B62">
      <w:pPr>
        <w:pStyle w:val="ListNumber2"/>
        <w:numPr>
          <w:ilvl w:val="0"/>
          <w:numId w:val="13"/>
        </w:numPr>
      </w:pPr>
      <w:r>
        <w:t>Click the Code tab located just under the blue ribbon at the top of the page.</w:t>
      </w:r>
    </w:p>
    <w:p w14:paraId="683CD517" w14:textId="4919078B" w:rsidR="00B7705C" w:rsidRPr="009B1E92" w:rsidRDefault="00752B62" w:rsidP="00752B62">
      <w:pPr>
        <w:pStyle w:val="ListNumber2"/>
        <w:numPr>
          <w:ilvl w:val="0"/>
          <w:numId w:val="13"/>
        </w:numPr>
      </w:pPr>
      <w:r>
        <w:t xml:space="preserve">Scroll down to the section with command line instructions to </w:t>
      </w:r>
      <w:r w:rsidRPr="00752B62">
        <w:rPr>
          <w:rStyle w:val="IntenseEmphasis"/>
        </w:rPr>
        <w:t>Push an existing repository</w:t>
      </w:r>
      <w:r>
        <w:rPr>
          <w:rStyle w:val="IntenseEmphasis"/>
        </w:rPr>
        <w:t xml:space="preserve"> </w:t>
      </w:r>
      <w:r w:rsidRPr="00752B62">
        <w:rPr>
          <w:bCs/>
          <w:iCs/>
        </w:rPr>
        <w:t xml:space="preserve">and copy </w:t>
      </w:r>
      <w:r>
        <w:rPr>
          <w:bCs/>
          <w:iCs/>
        </w:rPr>
        <w:t xml:space="preserve">each of </w:t>
      </w:r>
      <w:r w:rsidRPr="00752B62">
        <w:rPr>
          <w:bCs/>
          <w:iCs/>
        </w:rPr>
        <w:t>the command</w:t>
      </w:r>
      <w:r>
        <w:rPr>
          <w:bCs/>
          <w:iCs/>
        </w:rPr>
        <w:t>s</w:t>
      </w:r>
      <w:r w:rsidR="009909C3">
        <w:rPr>
          <w:bCs/>
          <w:iCs/>
        </w:rPr>
        <w:t xml:space="preserve"> and</w:t>
      </w:r>
      <w:r>
        <w:rPr>
          <w:bCs/>
          <w:iCs/>
        </w:rPr>
        <w:t xml:space="preserve"> paste them into the PowerShell console as follows</w:t>
      </w:r>
      <w:r>
        <w:t xml:space="preserve">, </w:t>
      </w:r>
      <w:r w:rsidR="00B7705C">
        <w:t>and then press ENTER after each line:</w:t>
      </w:r>
    </w:p>
    <w:p w14:paraId="09689087" w14:textId="260B50C9" w:rsidR="00B7705C" w:rsidRPr="00752B62" w:rsidRDefault="00B7705C" w:rsidP="00B7705C">
      <w:pPr>
        <w:pStyle w:val="List2"/>
        <w:rPr>
          <w:color w:val="000000"/>
          <w14:textFill>
            <w14:solidFill>
              <w14:srgbClr w14:val="000000">
                <w14:lumMod w14:val="75000"/>
              </w14:srgbClr>
            </w14:solidFill>
          </w14:textFill>
        </w:rPr>
      </w:pPr>
      <w:r w:rsidRPr="00B7705C">
        <w:rPr>
          <w:color w:val="0000FF"/>
        </w:rPr>
        <w:t xml:space="preserve">Git </w:t>
      </w:r>
      <w:r w:rsidR="00752B62">
        <w:rPr>
          <w:color w:val="6C006C" w:themeColor="accent2" w:themeShade="BF"/>
        </w:rPr>
        <w:t xml:space="preserve">remote </w:t>
      </w:r>
      <w:r w:rsidR="00752B62" w:rsidRPr="00752B62">
        <w:t>add origin http://tfssrv1:8080/tfs/Pipeline/_git/Demo_CI</w:t>
      </w:r>
    </w:p>
    <w:p w14:paraId="689ABC87" w14:textId="6AE5EF96" w:rsidR="00752B62" w:rsidRPr="00752B62" w:rsidRDefault="00752B62" w:rsidP="00B7705C">
      <w:pPr>
        <w:pStyle w:val="List2"/>
        <w:rPr>
          <w:color w:val="000000"/>
          <w14:textFill>
            <w14:solidFill>
              <w14:srgbClr w14:val="000000">
                <w14:lumMod w14:val="75000"/>
              </w14:srgbClr>
            </w14:solidFill>
          </w14:textFill>
        </w:rPr>
      </w:pPr>
      <w:r w:rsidRPr="00752B62">
        <w:rPr>
          <w:color w:val="0000FF"/>
        </w:rPr>
        <w:t>Git</w:t>
      </w:r>
      <w:r>
        <w:rPr>
          <w:color w:val="000000"/>
          <w14:textFill>
            <w14:solidFill>
              <w14:srgbClr w14:val="000000">
                <w14:lumMod w14:val="75000"/>
              </w14:srgbClr>
            </w14:solidFill>
          </w14:textFill>
        </w:rPr>
        <w:t xml:space="preserve"> </w:t>
      </w:r>
      <w:r w:rsidRPr="00752B62">
        <w:rPr>
          <w:color w:val="6C006C" w:themeColor="accent2" w:themeShade="BF"/>
        </w:rPr>
        <w:t>push</w:t>
      </w:r>
      <w:r>
        <w:rPr>
          <w:color w:val="000000"/>
          <w14:textFill>
            <w14:solidFill>
              <w14:srgbClr w14:val="000000">
                <w14:lumMod w14:val="75000"/>
              </w14:srgbClr>
            </w14:solidFill>
          </w14:textFill>
        </w:rPr>
        <w:t xml:space="preserve"> -u origin --all</w:t>
      </w:r>
    </w:p>
    <w:p w14:paraId="3ECD1448" w14:textId="5C0BF63C" w:rsidR="00A4222D" w:rsidRDefault="009771BF" w:rsidP="009771BF">
      <w:pPr>
        <w:pStyle w:val="ListNumber2"/>
        <w:numPr>
          <w:ilvl w:val="0"/>
          <w:numId w:val="13"/>
        </w:numPr>
      </w:pPr>
      <w:r>
        <w:t>Enter the following credentials into the authentication dialog that pops up</w:t>
      </w:r>
      <w:r w:rsidR="006F4C38">
        <w:t xml:space="preserve"> and click Ok</w:t>
      </w:r>
      <w:r>
        <w:t>:</w:t>
      </w:r>
    </w:p>
    <w:p w14:paraId="7E93CC40" w14:textId="42D25A3A" w:rsidR="009771BF" w:rsidRDefault="009771BF" w:rsidP="009771BF">
      <w:pPr>
        <w:pStyle w:val="ListNumber2"/>
        <w:numPr>
          <w:ilvl w:val="0"/>
          <w:numId w:val="0"/>
        </w:numPr>
        <w:ind w:left="720"/>
      </w:pPr>
      <w:r>
        <w:t xml:space="preserve">Username: </w:t>
      </w:r>
      <w:r w:rsidRPr="009771BF">
        <w:rPr>
          <w:rStyle w:val="IntenseEmphasis"/>
        </w:rPr>
        <w:t>Administrator</w:t>
      </w:r>
    </w:p>
    <w:p w14:paraId="1ADC42AE" w14:textId="1B2BE899" w:rsidR="009771BF" w:rsidRDefault="009771BF" w:rsidP="009771BF">
      <w:pPr>
        <w:pStyle w:val="ListNumber2"/>
        <w:numPr>
          <w:ilvl w:val="0"/>
          <w:numId w:val="0"/>
        </w:numPr>
        <w:ind w:left="720"/>
      </w:pPr>
      <w:r>
        <w:t xml:space="preserve">Password: </w:t>
      </w:r>
      <w:r w:rsidRPr="009771BF">
        <w:rPr>
          <w:rStyle w:val="IntenseEmphasis"/>
        </w:rPr>
        <w:t>pass@word1</w:t>
      </w:r>
    </w:p>
    <w:p w14:paraId="5C8FD393" w14:textId="03A68B91" w:rsidR="00A4222D" w:rsidRDefault="009771BF" w:rsidP="00752B62">
      <w:pPr>
        <w:pStyle w:val="ListNumber2"/>
        <w:numPr>
          <w:ilvl w:val="0"/>
          <w:numId w:val="7"/>
        </w:numPr>
      </w:pPr>
      <w:r>
        <w:t>Now go back to Microsoft Edge and click the refresh button</w:t>
      </w:r>
      <w:r w:rsidRPr="009771BF">
        <w:rPr>
          <w:noProof/>
        </w:rPr>
        <w:t xml:space="preserve"> </w:t>
      </w:r>
      <w:r>
        <w:rPr>
          <w:noProof/>
        </w:rPr>
        <w:drawing>
          <wp:inline distT="0" distB="0" distL="0" distR="0" wp14:anchorId="0466CB39" wp14:editId="768EFA1C">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00" cy="228600"/>
                    </a:xfrm>
                    <a:prstGeom prst="rect">
                      <a:avLst/>
                    </a:prstGeom>
                  </pic:spPr>
                </pic:pic>
              </a:graphicData>
            </a:graphic>
          </wp:inline>
        </w:drawing>
      </w:r>
      <w:r w:rsidR="00A4222D">
        <w:t>.</w:t>
      </w:r>
      <w:r>
        <w:t xml:space="preserve"> You will now see the code that was uploaded to TFS.</w:t>
      </w:r>
    </w:p>
    <w:p w14:paraId="5DFE0C2C" w14:textId="03CF81CD" w:rsidR="00F83EE4" w:rsidRPr="00717CA5" w:rsidRDefault="00F83EE4" w:rsidP="00F83EE4">
      <w:pPr>
        <w:pStyle w:val="Heading2"/>
      </w:pPr>
      <w:r w:rsidRPr="00717CA5">
        <w:t xml:space="preserve">Task </w:t>
      </w:r>
      <w:r>
        <w:t xml:space="preserve">2 </w:t>
      </w:r>
      <w:r w:rsidRPr="00717CA5">
        <w:t xml:space="preserve">– </w:t>
      </w:r>
      <w:r w:rsidR="00B837A4">
        <w:t>Run Build</w:t>
      </w:r>
    </w:p>
    <w:p w14:paraId="7625E799" w14:textId="66294211" w:rsidR="00F83EE4" w:rsidRPr="00ED5EEA" w:rsidRDefault="00837CA4" w:rsidP="00F83EE4">
      <w:pPr>
        <w:pStyle w:val="BodyText"/>
      </w:pPr>
      <w:r>
        <w:t>In this task</w:t>
      </w:r>
      <w:r w:rsidR="006F4C38">
        <w:t>,</w:t>
      </w:r>
      <w:r>
        <w:t xml:space="preserve"> you will manually kick off the build</w:t>
      </w:r>
      <w:r w:rsidR="00F83EE4">
        <w:t>.</w:t>
      </w:r>
    </w:p>
    <w:p w14:paraId="2732BCD7" w14:textId="4CA1EA90" w:rsidR="00F83EE4" w:rsidRPr="00ED5EEA" w:rsidRDefault="00F83EE4" w:rsidP="00F83EE4">
      <w:pPr>
        <w:pStyle w:val="TaskSetup"/>
      </w:pPr>
      <w:r w:rsidRPr="00ED5EEA">
        <w:t xml:space="preserve">Task </w:t>
      </w:r>
      <w:r w:rsidRPr="00B47AF7">
        <w:t>instructions</w:t>
      </w:r>
    </w:p>
    <w:p w14:paraId="60833914" w14:textId="45BCB177" w:rsidR="00F83EE4" w:rsidRDefault="00A5020B" w:rsidP="00752B62">
      <w:pPr>
        <w:pStyle w:val="ListNumber2"/>
        <w:numPr>
          <w:ilvl w:val="0"/>
          <w:numId w:val="17"/>
        </w:numPr>
      </w:pPr>
      <w:r>
        <w:t>In Microsoft Edge select the Build tab located just under the blue ribbon at the top of the page.</w:t>
      </w:r>
    </w:p>
    <w:p w14:paraId="72F10702" w14:textId="2FBCBCA4" w:rsidR="00A5020B" w:rsidRDefault="00A5020B" w:rsidP="00752B62">
      <w:pPr>
        <w:pStyle w:val="ListNumber2"/>
        <w:numPr>
          <w:ilvl w:val="0"/>
          <w:numId w:val="17"/>
        </w:numPr>
      </w:pPr>
      <w:r>
        <w:t xml:space="preserve">Select the </w:t>
      </w:r>
      <w:r w:rsidRPr="00A5020B">
        <w:rPr>
          <w:rStyle w:val="IntenseEmphasis"/>
        </w:rPr>
        <w:t>DNS Infra</w:t>
      </w:r>
      <w:r>
        <w:t xml:space="preserve"> build definition that you created in </w:t>
      </w:r>
      <w:r w:rsidR="009A0B2A">
        <w:t xml:space="preserve">Exercise </w:t>
      </w:r>
      <w:r>
        <w:t>1.</w:t>
      </w:r>
    </w:p>
    <w:p w14:paraId="7EFCC2AF" w14:textId="61EE3084" w:rsidR="00A5020B" w:rsidRDefault="00A5020B" w:rsidP="00752B62">
      <w:pPr>
        <w:pStyle w:val="ListNumber2"/>
        <w:numPr>
          <w:ilvl w:val="0"/>
          <w:numId w:val="17"/>
        </w:numPr>
      </w:pPr>
      <w:r>
        <w:t xml:space="preserve">Click the </w:t>
      </w:r>
      <w:r w:rsidRPr="002719DD">
        <w:rPr>
          <w:rStyle w:val="IntenseEmphasis"/>
        </w:rPr>
        <w:t>Queue build…</w:t>
      </w:r>
      <w:r>
        <w:t xml:space="preserve"> button to manually start a build.</w:t>
      </w:r>
    </w:p>
    <w:p w14:paraId="136C14F6" w14:textId="77777777" w:rsidR="00A5020B" w:rsidRDefault="00A5020B" w:rsidP="00752B62">
      <w:pPr>
        <w:pStyle w:val="ListNumber2"/>
        <w:numPr>
          <w:ilvl w:val="0"/>
          <w:numId w:val="17"/>
        </w:numPr>
      </w:pPr>
      <w:r>
        <w:t xml:space="preserve">No need to make any changes to the defaults in the dialog that comes up so just click OK. </w:t>
      </w:r>
    </w:p>
    <w:p w14:paraId="4AEC70CA" w14:textId="4D071C72" w:rsidR="002719DD" w:rsidRDefault="00A5020B" w:rsidP="00B837A4">
      <w:pPr>
        <w:pStyle w:val="ListNumber2"/>
        <w:numPr>
          <w:ilvl w:val="0"/>
          <w:numId w:val="0"/>
        </w:numPr>
        <w:ind w:left="720"/>
      </w:pPr>
      <w:r>
        <w:t>You will start to see the build progressing. It should complete successfully</w:t>
      </w:r>
      <w:r w:rsidR="000D3B1A">
        <w:t xml:space="preserve"> in a minute or so</w:t>
      </w:r>
      <w:r>
        <w:t>.</w:t>
      </w:r>
      <w:r w:rsidR="00B837A4">
        <w:rPr>
          <w:noProof/>
        </w:rPr>
        <w:drawing>
          <wp:inline distT="0" distB="0" distL="0" distR="0" wp14:anchorId="79E749B1" wp14:editId="3A668CF6">
            <wp:extent cx="238125" cy="23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p>
    <w:p w14:paraId="1D7E0141" w14:textId="7E8DAD32" w:rsidR="00B837A4" w:rsidRPr="00717CA5" w:rsidRDefault="00B837A4" w:rsidP="00B837A4">
      <w:pPr>
        <w:pStyle w:val="Heading2"/>
      </w:pPr>
      <w:r w:rsidRPr="00717CA5">
        <w:t xml:space="preserve">Task </w:t>
      </w:r>
      <w:r>
        <w:t xml:space="preserve">3 </w:t>
      </w:r>
      <w:r w:rsidRPr="00717CA5">
        <w:t xml:space="preserve">– </w:t>
      </w:r>
      <w:r>
        <w:t>Review results</w:t>
      </w:r>
    </w:p>
    <w:p w14:paraId="0602D37D" w14:textId="65D1CBAB" w:rsidR="00B837A4" w:rsidRPr="00ED5EEA" w:rsidRDefault="00837CA4" w:rsidP="00B837A4">
      <w:pPr>
        <w:pStyle w:val="BodyText"/>
      </w:pPr>
      <w:r>
        <w:t>In this task</w:t>
      </w:r>
      <w:r w:rsidR="009A0B2A">
        <w:t>,</w:t>
      </w:r>
      <w:r>
        <w:t xml:space="preserve"> you will review the results of the manual build that you kicked off in the previous task</w:t>
      </w:r>
      <w:r w:rsidR="00B837A4">
        <w:t>.</w:t>
      </w:r>
    </w:p>
    <w:p w14:paraId="357810B8" w14:textId="77777777" w:rsidR="00B837A4" w:rsidRPr="00ED5EEA" w:rsidRDefault="00B837A4" w:rsidP="00B837A4">
      <w:pPr>
        <w:pStyle w:val="TaskSetup"/>
      </w:pPr>
      <w:r w:rsidRPr="00ED5EEA">
        <w:t xml:space="preserve">Task </w:t>
      </w:r>
      <w:r w:rsidRPr="00B47AF7">
        <w:t>instructions</w:t>
      </w:r>
    </w:p>
    <w:p w14:paraId="59FFD0BF" w14:textId="2B092E00" w:rsidR="00B837A4" w:rsidRDefault="005E6320" w:rsidP="00B837A4">
      <w:pPr>
        <w:pStyle w:val="ListNumber2"/>
        <w:numPr>
          <w:ilvl w:val="0"/>
          <w:numId w:val="27"/>
        </w:numPr>
      </w:pPr>
      <w:r>
        <w:t xml:space="preserve">In the console window that was scrolling by during the build you will see details about all of the PSake tasks that were run as part of the build. Each task is formatted with ‘--------------’ on either side of the task title so that you can find them easily. This formatting is defined in the PSake build script (build.ps1) using the </w:t>
      </w:r>
      <w:r w:rsidRPr="005E6320">
        <w:rPr>
          <w:b/>
        </w:rPr>
        <w:t>FormatTaskName</w:t>
      </w:r>
      <w:r>
        <w:t xml:space="preserve"> property.</w:t>
      </w:r>
    </w:p>
    <w:p w14:paraId="5A26200F" w14:textId="5D605AB2" w:rsidR="00B837A4" w:rsidRDefault="00B837A4" w:rsidP="00B837A4">
      <w:pPr>
        <w:pStyle w:val="ListNumber2"/>
        <w:numPr>
          <w:ilvl w:val="0"/>
          <w:numId w:val="27"/>
        </w:numPr>
      </w:pPr>
      <w:r>
        <w:t xml:space="preserve">Select </w:t>
      </w:r>
      <w:r w:rsidRPr="00B837A4">
        <w:rPr>
          <w:rStyle w:val="IntenseEmphasis"/>
        </w:rPr>
        <w:t>Build</w:t>
      </w:r>
      <w:r w:rsidR="005E6320">
        <w:rPr>
          <w:rStyle w:val="IntenseEmphasis"/>
        </w:rPr>
        <w:t xml:space="preserve"> 1</w:t>
      </w:r>
      <w:r>
        <w:t xml:space="preserve"> in the left-hand pane</w:t>
      </w:r>
      <w:r w:rsidR="005E6320">
        <w:t xml:space="preserve"> to show the summary for the build. In addition to build summary details, this shows a summary of the pester tests as well. This is a result of the </w:t>
      </w:r>
      <w:r w:rsidR="005E6320" w:rsidRPr="005E6320">
        <w:rPr>
          <w:rStyle w:val="IntenseEmphasis"/>
        </w:rPr>
        <w:t>Outputfile</w:t>
      </w:r>
      <w:r w:rsidR="005E6320">
        <w:t xml:space="preserve"> and </w:t>
      </w:r>
      <w:r w:rsidR="005E6320" w:rsidRPr="005E6320">
        <w:rPr>
          <w:rStyle w:val="IntenseEmphasis"/>
        </w:rPr>
        <w:t>OutputFormat</w:t>
      </w:r>
      <w:r w:rsidR="005E6320">
        <w:t xml:space="preserve"> parameters of the </w:t>
      </w:r>
      <w:r w:rsidR="009A0B2A">
        <w:t xml:space="preserve">Pester </w:t>
      </w:r>
      <w:r w:rsidR="005E6320">
        <w:t>cmdlet</w:t>
      </w:r>
      <w:r w:rsidR="00F11A6C">
        <w:t xml:space="preserve"> and the Publish Test Results steps that we added to the TFS build after the PowerShell step</w:t>
      </w:r>
      <w:r w:rsidR="005E6320">
        <w:t>.</w:t>
      </w:r>
    </w:p>
    <w:p w14:paraId="7D26630A" w14:textId="386E9EBF" w:rsidR="00B837A4" w:rsidRDefault="00F11A6C" w:rsidP="00B837A4">
      <w:pPr>
        <w:pStyle w:val="ListNumber2"/>
        <w:numPr>
          <w:ilvl w:val="0"/>
          <w:numId w:val="17"/>
        </w:numPr>
      </w:pPr>
      <w:r>
        <w:t xml:space="preserve">Click the </w:t>
      </w:r>
      <w:r w:rsidRPr="00F11A6C">
        <w:rPr>
          <w:rStyle w:val="IntenseEmphasis"/>
        </w:rPr>
        <w:t>Detailed report &gt;</w:t>
      </w:r>
      <w:r>
        <w:t xml:space="preserve"> at the bottom of the summary page</w:t>
      </w:r>
      <w:r w:rsidR="00D96D4B">
        <w:t xml:space="preserve"> (Might require scrolling down on the page)</w:t>
      </w:r>
      <w:r w:rsidR="00B837A4">
        <w:t>.</w:t>
      </w:r>
      <w:r>
        <w:t xml:space="preserve"> This brings up test run details.</w:t>
      </w:r>
    </w:p>
    <w:p w14:paraId="24354FCE" w14:textId="77777777" w:rsidR="00156AF9" w:rsidRDefault="00F11A6C" w:rsidP="00B837A4">
      <w:pPr>
        <w:pStyle w:val="ListNumber2"/>
        <w:numPr>
          <w:ilvl w:val="0"/>
          <w:numId w:val="17"/>
        </w:numPr>
      </w:pPr>
      <w:r>
        <w:t xml:space="preserve">By default, only failing test cases are shown here but you can see details about all tests run by selecting </w:t>
      </w:r>
      <w:r w:rsidRPr="00F11A6C">
        <w:rPr>
          <w:rStyle w:val="IntenseEmphasis"/>
        </w:rPr>
        <w:t>Failed</w:t>
      </w:r>
      <w:r>
        <w:t xml:space="preserve"> next to Outcome and changing it to </w:t>
      </w:r>
      <w:r w:rsidRPr="00F11A6C">
        <w:rPr>
          <w:rStyle w:val="IntenseEmphasis"/>
        </w:rPr>
        <w:t>All</w:t>
      </w:r>
      <w:r>
        <w:t>.</w:t>
      </w:r>
    </w:p>
    <w:p w14:paraId="3CE25582" w14:textId="28B789FC" w:rsidR="00F11A6C" w:rsidRDefault="00F11A6C" w:rsidP="00156AF9">
      <w:pPr>
        <w:pStyle w:val="ListNumber2"/>
        <w:numPr>
          <w:ilvl w:val="0"/>
          <w:numId w:val="0"/>
        </w:numPr>
        <w:ind w:left="720"/>
      </w:pPr>
      <w:r>
        <w:t xml:space="preserve"> </w:t>
      </w:r>
      <w:r w:rsidR="00156AF9">
        <w:rPr>
          <w:noProof/>
        </w:rPr>
        <w:drawing>
          <wp:inline distT="0" distB="0" distL="0" distR="0" wp14:anchorId="4B173A31" wp14:editId="55203A1F">
            <wp:extent cx="2543175" cy="1190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43175" cy="1190625"/>
                    </a:xfrm>
                    <a:prstGeom prst="rect">
                      <a:avLst/>
                    </a:prstGeom>
                  </pic:spPr>
                </pic:pic>
              </a:graphicData>
            </a:graphic>
          </wp:inline>
        </w:drawing>
      </w:r>
    </w:p>
    <w:p w14:paraId="7B18D983" w14:textId="01A97CF5" w:rsidR="00A4222D" w:rsidRPr="007B70E8" w:rsidRDefault="00A4222D" w:rsidP="00A4222D">
      <w:pPr>
        <w:pStyle w:val="Heading1"/>
      </w:pPr>
      <w:r w:rsidRPr="007B70E8">
        <w:t xml:space="preserve">Exercise </w:t>
      </w:r>
      <w:r>
        <w:t>4</w:t>
      </w:r>
      <w:r w:rsidRPr="007B70E8">
        <w:t xml:space="preserve">: </w:t>
      </w:r>
      <w:r w:rsidR="00F83EE4">
        <w:t>Continuous Integration</w:t>
      </w:r>
    </w:p>
    <w:p w14:paraId="035D7286" w14:textId="125B6B43" w:rsidR="00A4222D" w:rsidRDefault="00093581" w:rsidP="00A4222D">
      <w:pPr>
        <w:pStyle w:val="BodyText"/>
      </w:pPr>
      <w:r>
        <w:t>In this exercise</w:t>
      </w:r>
      <w:r w:rsidR="009A0B2A">
        <w:t>,</w:t>
      </w:r>
      <w:r>
        <w:t xml:space="preserve"> you will enable Continuous Integration in TFS, make changes to the code, watch the build automatically happen</w:t>
      </w:r>
      <w:r w:rsidR="009A0B2A">
        <w:t>,</w:t>
      </w:r>
      <w:r>
        <w:t xml:space="preserve"> and review the results of the build</w:t>
      </w:r>
      <w:r w:rsidR="00A4222D">
        <w:t>.</w:t>
      </w:r>
    </w:p>
    <w:p w14:paraId="2AD32286" w14:textId="0A877294" w:rsidR="00F83EE4" w:rsidRPr="00717CA5" w:rsidRDefault="00F83EE4" w:rsidP="00F83EE4">
      <w:pPr>
        <w:pStyle w:val="Heading2"/>
      </w:pPr>
      <w:r w:rsidRPr="00717CA5">
        <w:t xml:space="preserve">Task </w:t>
      </w:r>
      <w:r>
        <w:t xml:space="preserve">1 </w:t>
      </w:r>
      <w:r w:rsidRPr="00717CA5">
        <w:t xml:space="preserve">– </w:t>
      </w:r>
      <w:r>
        <w:t>Enable Continuous Integration</w:t>
      </w:r>
    </w:p>
    <w:p w14:paraId="00E0389A" w14:textId="3D66E567" w:rsidR="00F83EE4" w:rsidRPr="00ED5EEA" w:rsidRDefault="00247E11" w:rsidP="00F83EE4">
      <w:pPr>
        <w:pStyle w:val="BodyText"/>
      </w:pPr>
      <w:r>
        <w:t>In this task</w:t>
      </w:r>
      <w:r w:rsidR="009A0B2A">
        <w:t>,</w:t>
      </w:r>
      <w:r>
        <w:t xml:space="preserve"> you will enable Continuous Integration for the build definition defined in </w:t>
      </w:r>
      <w:r w:rsidR="009A0B2A">
        <w:t>Exercise</w:t>
      </w:r>
      <w:r>
        <w:t xml:space="preserve"> 1 above</w:t>
      </w:r>
      <w:r w:rsidR="00F83EE4">
        <w:t>.</w:t>
      </w:r>
      <w:r>
        <w:t xml:space="preserve"> This will cause any changes pushed to the master branch of this repo to cause a build to be automatically kicked off.</w:t>
      </w:r>
    </w:p>
    <w:p w14:paraId="34E81379" w14:textId="0E144C44" w:rsidR="00F83EE4" w:rsidRPr="00ED5EEA" w:rsidRDefault="00F83EE4" w:rsidP="00F83EE4">
      <w:pPr>
        <w:pStyle w:val="TaskSetup"/>
      </w:pPr>
      <w:r w:rsidRPr="00ED5EEA">
        <w:t xml:space="preserve">Task </w:t>
      </w:r>
      <w:r w:rsidRPr="00B47AF7">
        <w:t>instructions</w:t>
      </w:r>
    </w:p>
    <w:p w14:paraId="3904CAA9" w14:textId="6A3328FA" w:rsidR="009302A6" w:rsidRPr="009302A6" w:rsidRDefault="0018462E" w:rsidP="009302A6">
      <w:pPr>
        <w:pStyle w:val="ListNumber2"/>
        <w:numPr>
          <w:ilvl w:val="0"/>
          <w:numId w:val="28"/>
        </w:numPr>
      </w:pPr>
      <w:r>
        <w:t>In Microsoft Edge, c</w:t>
      </w:r>
      <w:r w:rsidR="009302A6" w:rsidRPr="009302A6">
        <w:t>lick the Build tab located just under the blue ribbon at the top of the page.</w:t>
      </w:r>
    </w:p>
    <w:p w14:paraId="17FD069D" w14:textId="2475D6DC" w:rsidR="00F83EE4" w:rsidRDefault="009302A6" w:rsidP="00752B62">
      <w:pPr>
        <w:pStyle w:val="ListNumber2"/>
        <w:numPr>
          <w:ilvl w:val="0"/>
          <w:numId w:val="7"/>
        </w:numPr>
      </w:pPr>
      <w:r>
        <w:t xml:space="preserve">Select </w:t>
      </w:r>
      <w:r w:rsidRPr="002719DD">
        <w:rPr>
          <w:rStyle w:val="IntenseEmphasis"/>
        </w:rPr>
        <w:t>DNS Infra</w:t>
      </w:r>
      <w:r>
        <w:t xml:space="preserve"> from left pane</w:t>
      </w:r>
      <w:r w:rsidR="00F83EE4">
        <w:t>.</w:t>
      </w:r>
    </w:p>
    <w:p w14:paraId="60F37C84" w14:textId="47DB275F" w:rsidR="00F83EE4" w:rsidRDefault="009302A6" w:rsidP="00F83EE4">
      <w:pPr>
        <w:pStyle w:val="ListNumber2"/>
      </w:pPr>
      <w:r>
        <w:t xml:space="preserve">Click </w:t>
      </w:r>
      <w:r>
        <w:rPr>
          <w:rStyle w:val="IntenseEmphasis"/>
        </w:rPr>
        <w:t>Edit</w:t>
      </w:r>
      <w:r w:rsidR="00CB45AC">
        <w:t xml:space="preserve"> </w:t>
      </w:r>
      <w:r w:rsidR="00416570">
        <w:t>a</w:t>
      </w:r>
      <w:r w:rsidR="00CB45AC">
        <w:t xml:space="preserve">t the top of the </w:t>
      </w:r>
      <w:r w:rsidR="00416570">
        <w:t>right hand pane</w:t>
      </w:r>
      <w:r w:rsidR="009E63BB">
        <w:t>.</w:t>
      </w:r>
    </w:p>
    <w:p w14:paraId="5AEF4CC2" w14:textId="09C11E48" w:rsidR="00B8537A" w:rsidRDefault="009E63BB" w:rsidP="00880C0B">
      <w:pPr>
        <w:pStyle w:val="ListNumber2"/>
      </w:pPr>
      <w:r>
        <w:t>Click the Triggers tab.</w:t>
      </w:r>
    </w:p>
    <w:p w14:paraId="6DC2538F" w14:textId="77BD939A" w:rsidR="00CC435E" w:rsidRDefault="001015A2" w:rsidP="00C43C5A">
      <w:pPr>
        <w:pStyle w:val="ListNumber2"/>
      </w:pPr>
      <w:r>
        <w:t xml:space="preserve">Check the box next to </w:t>
      </w:r>
      <w:r w:rsidR="00B07D9B" w:rsidRPr="00B07D9B">
        <w:rPr>
          <w:rStyle w:val="IntenseEmphasis"/>
        </w:rPr>
        <w:t>Continuous i</w:t>
      </w:r>
      <w:r w:rsidRPr="00B07D9B">
        <w:rPr>
          <w:rStyle w:val="IntenseEmphasis"/>
        </w:rPr>
        <w:t>ntegration</w:t>
      </w:r>
      <w:r w:rsidR="00B07D9B">
        <w:t>. T</w:t>
      </w:r>
      <w:r w:rsidR="008F37E7">
        <w:t xml:space="preserve">his will cause all check-ins to kick of </w:t>
      </w:r>
      <w:r w:rsidR="00820723">
        <w:t>this build automatically.</w:t>
      </w:r>
    </w:p>
    <w:p w14:paraId="20D491EF" w14:textId="30909D8F" w:rsidR="00991E5C" w:rsidRDefault="00991E5C" w:rsidP="00F83EE4">
      <w:pPr>
        <w:pStyle w:val="ListNumber2"/>
      </w:pPr>
      <w:r>
        <w:t xml:space="preserve">Leave the rest of the defaults and click Save </w:t>
      </w:r>
      <w:r w:rsidR="00510024">
        <w:rPr>
          <w:noProof/>
        </w:rPr>
        <w:drawing>
          <wp:inline distT="0" distB="0" distL="0" distR="0" wp14:anchorId="7BD805E8" wp14:editId="29678FA4">
            <wp:extent cx="59055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510024">
        <w:t xml:space="preserve"> button</w:t>
      </w:r>
      <w:r>
        <w:t>.</w:t>
      </w:r>
    </w:p>
    <w:p w14:paraId="36F93F68" w14:textId="3BBC0703" w:rsidR="00D5159C" w:rsidRDefault="00D5159C" w:rsidP="00F83EE4">
      <w:pPr>
        <w:pStyle w:val="ListNumber2"/>
        <w:numPr>
          <w:ilvl w:val="0"/>
          <w:numId w:val="3"/>
        </w:numPr>
      </w:pPr>
      <w:r>
        <w:t xml:space="preserve">Click </w:t>
      </w:r>
      <w:r w:rsidRPr="00D5159C">
        <w:rPr>
          <w:rStyle w:val="IntenseEmphasis"/>
        </w:rPr>
        <w:t>OK</w:t>
      </w:r>
      <w:r>
        <w:t xml:space="preserve"> in the SAVE dialog.</w:t>
      </w:r>
    </w:p>
    <w:p w14:paraId="5E5DBD71" w14:textId="22E08534" w:rsidR="00F83EE4" w:rsidRPr="00717CA5" w:rsidRDefault="00F83EE4" w:rsidP="00F83EE4">
      <w:pPr>
        <w:pStyle w:val="Heading2"/>
      </w:pPr>
      <w:r w:rsidRPr="00717CA5">
        <w:t xml:space="preserve">Task </w:t>
      </w:r>
      <w:r>
        <w:t xml:space="preserve">2 </w:t>
      </w:r>
      <w:r w:rsidRPr="00717CA5">
        <w:t xml:space="preserve">– </w:t>
      </w:r>
      <w:r w:rsidR="00A23532">
        <w:t>Change Static Script Analysis</w:t>
      </w:r>
    </w:p>
    <w:p w14:paraId="4D39872B" w14:textId="3C53AD5D" w:rsidR="00F83EE4" w:rsidRPr="00ED5EEA" w:rsidRDefault="00A23532" w:rsidP="00F83EE4">
      <w:pPr>
        <w:pStyle w:val="BodyText"/>
      </w:pPr>
      <w:r>
        <w:t>In this task</w:t>
      </w:r>
      <w:r w:rsidR="009A0B2A">
        <w:t>,</w:t>
      </w:r>
      <w:r>
        <w:t xml:space="preserve"> you will </w:t>
      </w:r>
      <w:r w:rsidR="00C61F75">
        <w:t>remove</w:t>
      </w:r>
      <w:r>
        <w:t xml:space="preserve"> the following warning generated by PSScriptAnalyzer</w:t>
      </w:r>
      <w:r w:rsidR="00C61F75">
        <w:t xml:space="preserve"> in the ScriptAnalysis build step</w:t>
      </w:r>
      <w:r>
        <w:t>:</w:t>
      </w:r>
    </w:p>
    <w:p w14:paraId="697F4286" w14:textId="41C8461E" w:rsidR="006A0BE0" w:rsidRPr="006A0BE0" w:rsidRDefault="006A0BE0" w:rsidP="00C61F75">
      <w:pPr>
        <w:pStyle w:val="List2"/>
        <w:numPr>
          <w:ilvl w:val="0"/>
          <w:numId w:val="0"/>
        </w:numPr>
        <w:ind w:left="720"/>
      </w:pPr>
      <w:r w:rsidRPr="006A0BE0">
        <w:t>------------- ScriptAnalysis --------------</w:t>
      </w:r>
    </w:p>
    <w:p w14:paraId="3B36D187" w14:textId="283B7C6B" w:rsidR="006A0BE0" w:rsidRPr="006A0BE0" w:rsidRDefault="006A0BE0" w:rsidP="00C61F75">
      <w:pPr>
        <w:pStyle w:val="List2"/>
        <w:numPr>
          <w:ilvl w:val="0"/>
          <w:numId w:val="0"/>
        </w:numPr>
        <w:ind w:left="720"/>
      </w:pPr>
      <w:r w:rsidRPr="006A0BE0">
        <w:t>Starting static analysis…</w:t>
      </w:r>
    </w:p>
    <w:p w14:paraId="0D20E978" w14:textId="14DAB4D6" w:rsidR="006A0BE0" w:rsidRPr="006A0BE0" w:rsidRDefault="006A0BE0" w:rsidP="00C61F75">
      <w:pPr>
        <w:pStyle w:val="List2"/>
        <w:numPr>
          <w:ilvl w:val="0"/>
          <w:numId w:val="0"/>
        </w:numPr>
        <w:ind w:left="720"/>
      </w:pPr>
      <w:r w:rsidRPr="006A0BE0">
        <w:t>RuleName  : PSMissingModuleManifestField</w:t>
      </w:r>
    </w:p>
    <w:p w14:paraId="25584338" w14:textId="78D1C262" w:rsidR="006A0BE0" w:rsidRPr="006A0BE0" w:rsidRDefault="006A0BE0" w:rsidP="00C61F75">
      <w:pPr>
        <w:pStyle w:val="List2"/>
        <w:numPr>
          <w:ilvl w:val="0"/>
          <w:numId w:val="0"/>
        </w:numPr>
        <w:ind w:left="720"/>
      </w:pPr>
      <w:r w:rsidRPr="006A0BE0">
        <w:t>Severity  : Warning</w:t>
      </w:r>
    </w:p>
    <w:p w14:paraId="5CA1A5F8" w14:textId="56AE9E9F" w:rsidR="006A0BE0" w:rsidRPr="006A0BE0" w:rsidRDefault="006A0BE0" w:rsidP="00C61F75">
      <w:pPr>
        <w:pStyle w:val="List2"/>
        <w:numPr>
          <w:ilvl w:val="0"/>
          <w:numId w:val="0"/>
        </w:numPr>
        <w:ind w:left="720"/>
      </w:pPr>
      <w:r w:rsidRPr="006A0BE0">
        <w:t>…</w:t>
      </w:r>
    </w:p>
    <w:p w14:paraId="56935DB2" w14:textId="779336E4" w:rsidR="00A23532" w:rsidRPr="00ED5EEA" w:rsidRDefault="00A23532" w:rsidP="00F83EE4">
      <w:pPr>
        <w:pStyle w:val="BodyText"/>
      </w:pPr>
      <w:r>
        <w:t xml:space="preserve">This warning </w:t>
      </w:r>
      <w:r w:rsidR="00C61F75">
        <w:t>indicates that a ModuleManifest file is missing from the TestEnv.psd1 file that is generated as part of the build. This file is a DSC configuration data file and not a module manifest so this rule is not applicable and can be safely ignored</w:t>
      </w:r>
      <w:r w:rsidR="002C6ADA">
        <w:t>. In this step</w:t>
      </w:r>
      <w:r w:rsidR="009A0B2A">
        <w:t>,</w:t>
      </w:r>
      <w:r w:rsidR="00C61F75">
        <w:t xml:space="preserve"> you will tell</w:t>
      </w:r>
      <w:r w:rsidR="00B846FC">
        <w:t xml:space="preserve"> PS</w:t>
      </w:r>
      <w:r w:rsidR="00C61F75">
        <w:t xml:space="preserve"> </w:t>
      </w:r>
      <w:r w:rsidR="009A0B2A">
        <w:t>Script</w:t>
      </w:r>
      <w:r w:rsidR="00B846FC">
        <w:t xml:space="preserve"> </w:t>
      </w:r>
      <w:r w:rsidR="009A0B2A">
        <w:t xml:space="preserve">Analyzer </w:t>
      </w:r>
      <w:r w:rsidR="00C61F75">
        <w:t xml:space="preserve">to exclude that rule when running its analysis. </w:t>
      </w:r>
    </w:p>
    <w:p w14:paraId="330364C6" w14:textId="08D3F0FE" w:rsidR="00F83EE4" w:rsidRPr="00ED5EEA" w:rsidRDefault="002C734D" w:rsidP="00F83EE4">
      <w:pPr>
        <w:pStyle w:val="TaskSetup"/>
      </w:pPr>
      <w:r>
        <w:t xml:space="preserve">Exclude rule from </w:t>
      </w:r>
      <w:r w:rsidR="00B846FC">
        <w:t xml:space="preserve">PS </w:t>
      </w:r>
      <w:r>
        <w:t>Script</w:t>
      </w:r>
      <w:r w:rsidR="00B846FC">
        <w:t xml:space="preserve"> </w:t>
      </w:r>
      <w:r>
        <w:t>Analyzer</w:t>
      </w:r>
    </w:p>
    <w:p w14:paraId="243DC5D7" w14:textId="5C042249" w:rsidR="00F83EE4" w:rsidRDefault="00C44096" w:rsidP="00752B62">
      <w:pPr>
        <w:pStyle w:val="ListNumber2"/>
        <w:numPr>
          <w:ilvl w:val="0"/>
          <w:numId w:val="16"/>
        </w:numPr>
      </w:pPr>
      <w:r>
        <w:t xml:space="preserve">If not already there, in </w:t>
      </w:r>
      <w:r w:rsidR="00870C2C">
        <w:t xml:space="preserve"> Visual Studio Code</w:t>
      </w:r>
      <w:r w:rsidR="00D95186">
        <w:t>,</w:t>
      </w:r>
      <w:r w:rsidR="00870C2C">
        <w:t xml:space="preserve"> </w:t>
      </w:r>
      <w:r w:rsidR="007A2B34">
        <w:t xml:space="preserve">expand </w:t>
      </w:r>
      <w:r w:rsidR="007A2B34" w:rsidRPr="007A2B34">
        <w:rPr>
          <w:rStyle w:val="IntenseEmphasis"/>
        </w:rPr>
        <w:t>InfraDNS</w:t>
      </w:r>
    </w:p>
    <w:p w14:paraId="70DB8EA3" w14:textId="6E7AF47E" w:rsidR="00F83EE4" w:rsidRDefault="007A2B34" w:rsidP="00752B62">
      <w:pPr>
        <w:pStyle w:val="ListNumber2"/>
        <w:numPr>
          <w:ilvl w:val="0"/>
          <w:numId w:val="7"/>
        </w:numPr>
      </w:pPr>
      <w:r>
        <w:t xml:space="preserve">Select </w:t>
      </w:r>
      <w:r w:rsidRPr="007A2B34">
        <w:rPr>
          <w:rStyle w:val="IntenseEmphasis"/>
        </w:rPr>
        <w:t>build.ps1</w:t>
      </w:r>
      <w:r w:rsidR="00F83EE4">
        <w:t>.</w:t>
      </w:r>
    </w:p>
    <w:p w14:paraId="674391EA" w14:textId="77777777" w:rsidR="006747F2" w:rsidRDefault="006747F2" w:rsidP="006747F2">
      <w:pPr>
        <w:pStyle w:val="ListNumber2"/>
        <w:numPr>
          <w:ilvl w:val="0"/>
          <w:numId w:val="7"/>
        </w:numPr>
      </w:pPr>
      <w:r>
        <w:t xml:space="preserve">Select anywhere inside the right pane and press </w:t>
      </w:r>
      <w:r w:rsidRPr="006747F2">
        <w:rPr>
          <w:rFonts w:ascii="Consolas" w:hAnsi="Consolas"/>
          <w:color w:val="0072BE"/>
          <w:sz w:val="22"/>
          <w:shd w:val="clear" w:color="auto" w:fill="F4F2F9"/>
        </w:rPr>
        <w:t xml:space="preserve">Ctrl+K Ctrl+0 </w:t>
      </w:r>
      <w:r w:rsidRPr="00C4234F">
        <w:t xml:space="preserve">to </w:t>
      </w:r>
      <w:r>
        <w:t xml:space="preserve">fold (collapse) all regions. </w:t>
      </w:r>
    </w:p>
    <w:p w14:paraId="645D4A34" w14:textId="77777777" w:rsidR="00943555" w:rsidRDefault="00943555" w:rsidP="006747F2">
      <w:pPr>
        <w:pStyle w:val="ListNumber2"/>
        <w:numPr>
          <w:ilvl w:val="0"/>
          <w:numId w:val="7"/>
        </w:numPr>
      </w:pPr>
      <w:r>
        <w:t>Expand Task ScriptAnalysis</w:t>
      </w:r>
    </w:p>
    <w:p w14:paraId="29980E97" w14:textId="335C213E" w:rsidR="00F83EE4" w:rsidRPr="009B1E92" w:rsidRDefault="00943555" w:rsidP="006747F2">
      <w:pPr>
        <w:pStyle w:val="ListNumber2"/>
        <w:numPr>
          <w:ilvl w:val="0"/>
          <w:numId w:val="7"/>
        </w:numPr>
      </w:pPr>
      <w:r>
        <w:t>Add the -ExcludeRule parameter to the Invoke-ScriptAnalyzer command as follows</w:t>
      </w:r>
      <w:r w:rsidR="00F83EE4">
        <w:t>:</w:t>
      </w:r>
    </w:p>
    <w:p w14:paraId="4974733F" w14:textId="25994F37" w:rsidR="00F83EE4" w:rsidRPr="008F3D1A" w:rsidRDefault="005B0FD2" w:rsidP="005B0FD2">
      <w:pPr>
        <w:pStyle w:val="List2"/>
      </w:pPr>
      <w:r w:rsidRPr="0077786F">
        <w:rPr>
          <w:color w:val="0000FF"/>
        </w:rPr>
        <w:t>Invoke-ScriptAnalyzer</w:t>
      </w:r>
      <w:r w:rsidRPr="005B0FD2">
        <w:t xml:space="preserve"> </w:t>
      </w:r>
      <w:r w:rsidRPr="0077786F">
        <w:rPr>
          <w:color w:val="000080"/>
        </w:rPr>
        <w:t>-Path</w:t>
      </w:r>
      <w:r w:rsidRPr="005B0FD2">
        <w:t xml:space="preserve"> $ConfigPath </w:t>
      </w:r>
      <w:r w:rsidRPr="0077786F">
        <w:rPr>
          <w:color w:val="000080"/>
        </w:rPr>
        <w:t>-ExcludeRule</w:t>
      </w:r>
      <w:r w:rsidRPr="005B0FD2">
        <w:t xml:space="preserve"> 'PSMissingModuleManifestField'</w:t>
      </w:r>
    </w:p>
    <w:p w14:paraId="710B6E00" w14:textId="1D7E7903" w:rsidR="00F83EE4" w:rsidRDefault="00943555" w:rsidP="00AE0D11">
      <w:pPr>
        <w:pStyle w:val="ListNumber2"/>
      </w:pPr>
      <w:r>
        <w:t>Pres</w:t>
      </w:r>
      <w:r w:rsidR="00255F3F">
        <w:t>s</w:t>
      </w:r>
      <w:r>
        <w:t xml:space="preserve"> Ctrl + S to save the </w:t>
      </w:r>
      <w:r w:rsidR="00AE0D11">
        <w:t>change.</w:t>
      </w:r>
    </w:p>
    <w:p w14:paraId="7A37FDEB" w14:textId="2BC4E387" w:rsidR="00A6710C" w:rsidRDefault="00A6710C" w:rsidP="00A6710C">
      <w:pPr>
        <w:pStyle w:val="TaskSetup"/>
      </w:pPr>
      <w:r>
        <w:t>Push changes to TFS</w:t>
      </w:r>
    </w:p>
    <w:p w14:paraId="07D495A8" w14:textId="2FDCAE8B" w:rsidR="00FA5C1C" w:rsidRPr="009B1E92" w:rsidRDefault="00FA5C1C" w:rsidP="00FA5C1C">
      <w:pPr>
        <w:pStyle w:val="ListNumber2"/>
        <w:numPr>
          <w:ilvl w:val="0"/>
          <w:numId w:val="3"/>
        </w:numPr>
      </w:pPr>
      <w:r>
        <w:t>In PowerShell console</w:t>
      </w:r>
      <w:r w:rsidR="009A0B2A">
        <w:t>,</w:t>
      </w:r>
      <w:r>
        <w:t xml:space="preserve"> type the following and then press ENTER after each line:</w:t>
      </w:r>
    </w:p>
    <w:p w14:paraId="017DF273" w14:textId="77777777" w:rsidR="00FA5C1C" w:rsidRDefault="00FA5C1C" w:rsidP="00FA5C1C">
      <w:pPr>
        <w:pStyle w:val="List2"/>
        <w:rPr>
          <w:color w:val="0000FF"/>
        </w:rPr>
      </w:pPr>
      <w:r>
        <w:rPr>
          <w:color w:val="0000FF"/>
        </w:rPr>
        <w:t>Cd \git\Demo_CI</w:t>
      </w:r>
    </w:p>
    <w:p w14:paraId="1D9591ED" w14:textId="7B905570" w:rsidR="00FA5C1C" w:rsidRDefault="00FA5C1C" w:rsidP="00FA5C1C">
      <w:pPr>
        <w:pStyle w:val="List2"/>
        <w:rPr>
          <w:color w:val="0000FF"/>
        </w:rPr>
      </w:pPr>
      <w:r>
        <w:rPr>
          <w:color w:val="0000FF"/>
        </w:rPr>
        <w:t xml:space="preserve">Git </w:t>
      </w:r>
      <w:r w:rsidR="00C44096">
        <w:rPr>
          <w:color w:val="6C006C" w:themeColor="accent2" w:themeShade="BF"/>
        </w:rPr>
        <w:t>a</w:t>
      </w:r>
      <w:r w:rsidR="00C44096" w:rsidRPr="00B7705C">
        <w:rPr>
          <w:color w:val="6C006C" w:themeColor="accent2" w:themeShade="BF"/>
        </w:rPr>
        <w:t xml:space="preserve">dd </w:t>
      </w:r>
      <w:r w:rsidRPr="00B7705C">
        <w:rPr>
          <w:color w:val="6C006C" w:themeColor="accent2" w:themeShade="BF"/>
        </w:rPr>
        <w:t>.</w:t>
      </w:r>
    </w:p>
    <w:p w14:paraId="0E0BE5DA" w14:textId="4FC8B56F" w:rsidR="00FA5C1C" w:rsidRDefault="00FA5C1C" w:rsidP="00FA5C1C">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r>
        <w:rPr>
          <w:color w:val="000080"/>
        </w:rPr>
        <w:t>m</w:t>
      </w:r>
      <w:r>
        <w:rPr>
          <w:color w:val="0000FF"/>
        </w:rPr>
        <w:t xml:space="preserve"> </w:t>
      </w:r>
      <w:r>
        <w:t xml:space="preserve">”Excluding </w:t>
      </w:r>
      <w:r w:rsidR="00930BED">
        <w:t>Script Analyzer rule causing warning</w:t>
      </w:r>
      <w:r>
        <w:t>”</w:t>
      </w:r>
      <w:r w:rsidR="00930BED">
        <w:t xml:space="preserve"> </w:t>
      </w:r>
    </w:p>
    <w:p w14:paraId="797D8ADF" w14:textId="6D78C0E3" w:rsidR="00FA5C1C" w:rsidRDefault="00FA5C1C" w:rsidP="00FA5C1C">
      <w:pPr>
        <w:pStyle w:val="List2"/>
        <w:rPr>
          <w:color w:val="0000FF"/>
        </w:rPr>
      </w:pPr>
      <w:r>
        <w:rPr>
          <w:color w:val="0000FF"/>
        </w:rPr>
        <w:t xml:space="preserve">Git </w:t>
      </w:r>
      <w:r w:rsidR="00434E61">
        <w:rPr>
          <w:color w:val="6C006C" w:themeColor="accent2" w:themeShade="BF"/>
        </w:rPr>
        <w:t>push</w:t>
      </w:r>
    </w:p>
    <w:p w14:paraId="10FF06FF" w14:textId="7029ED95" w:rsidR="00CA66C2" w:rsidRDefault="002C7D9A" w:rsidP="002C7D9A">
      <w:pPr>
        <w:pStyle w:val="TaskSetup"/>
      </w:pPr>
      <w:r>
        <w:t>Verify CI process</w:t>
      </w:r>
    </w:p>
    <w:p w14:paraId="00F0B6EA" w14:textId="77777777" w:rsidR="00E71324" w:rsidRDefault="00CA66C2" w:rsidP="00E71324">
      <w:pPr>
        <w:pStyle w:val="ListNumber2"/>
        <w:numPr>
          <w:ilvl w:val="0"/>
          <w:numId w:val="17"/>
        </w:numPr>
      </w:pPr>
      <w:r>
        <w:t>In Microsoft Edge, c</w:t>
      </w:r>
      <w:r w:rsidRPr="009302A6">
        <w:t xml:space="preserve">lick the Build tab located just under the blue ribbon </w:t>
      </w:r>
      <w:r w:rsidR="00E71324">
        <w:t>at the top of the page.</w:t>
      </w:r>
    </w:p>
    <w:p w14:paraId="144122C6" w14:textId="05B8C4F7" w:rsidR="00A6710C" w:rsidRDefault="00E71324" w:rsidP="002C734D">
      <w:pPr>
        <w:pStyle w:val="ListNumber2"/>
      </w:pPr>
      <w:r>
        <w:t xml:space="preserve">Select the </w:t>
      </w:r>
      <w:r w:rsidRPr="00A5020B">
        <w:rPr>
          <w:rStyle w:val="IntenseEmphasis"/>
        </w:rPr>
        <w:t>DNS Infra</w:t>
      </w:r>
      <w:r>
        <w:t xml:space="preserve"> build definition that you created in </w:t>
      </w:r>
      <w:r w:rsidR="009A0B2A">
        <w:t xml:space="preserve">Exercise </w:t>
      </w:r>
      <w:r>
        <w:t>1.</w:t>
      </w:r>
    </w:p>
    <w:p w14:paraId="465A11E7" w14:textId="092ECCE7" w:rsidR="006A0BE0" w:rsidRDefault="006A0BE0" w:rsidP="002C734D">
      <w:pPr>
        <w:pStyle w:val="ListNumber2"/>
        <w:numPr>
          <w:ilvl w:val="0"/>
          <w:numId w:val="3"/>
        </w:numPr>
      </w:pPr>
      <w:r>
        <w:t>Click Queued to see the build that was automatically kicked off when the change you just made was pushed to TFS.</w:t>
      </w:r>
    </w:p>
    <w:p w14:paraId="63777FF9" w14:textId="7B13B396" w:rsidR="00C44096" w:rsidRDefault="00C44096" w:rsidP="000070B5">
      <w:pPr>
        <w:pStyle w:val="AdditionalInformation"/>
      </w:pPr>
      <w:r>
        <w:t>If you take too long, the build may not be in Queued any longer. If this happens, check in Completed.</w:t>
      </w:r>
    </w:p>
    <w:p w14:paraId="3B67E46C" w14:textId="2D3C026D" w:rsidR="006A0BE0" w:rsidRDefault="006A0BE0" w:rsidP="002C734D">
      <w:pPr>
        <w:pStyle w:val="ListNumber2"/>
        <w:numPr>
          <w:ilvl w:val="0"/>
          <w:numId w:val="3"/>
        </w:numPr>
      </w:pPr>
      <w:r>
        <w:t xml:space="preserve">When the build completes, it will disappear from the Queued list and </w:t>
      </w:r>
      <w:r w:rsidR="000466B9">
        <w:t>appear in</w:t>
      </w:r>
      <w:r>
        <w:t xml:space="preserve"> the Completed list. </w:t>
      </w:r>
    </w:p>
    <w:p w14:paraId="2C1A8643" w14:textId="46B77E6A" w:rsidR="00DD2E8E" w:rsidRPr="00DD2E8E" w:rsidRDefault="006A0BE0" w:rsidP="00DD2E8E">
      <w:pPr>
        <w:pStyle w:val="ListNumber2"/>
        <w:numPr>
          <w:ilvl w:val="0"/>
          <w:numId w:val="3"/>
        </w:numPr>
      </w:pPr>
      <w:r>
        <w:t xml:space="preserve">Click Completed to view the list of completed builds. You will see a new build and it will have a new </w:t>
      </w:r>
      <w:r w:rsidR="00D94914">
        <w:t xml:space="preserve">icon </w:t>
      </w:r>
      <w:r w:rsidR="00055C4B">
        <w:rPr>
          <w:noProof/>
        </w:rPr>
        <w:drawing>
          <wp:inline distT="0" distB="0" distL="0" distR="0" wp14:anchorId="59577DB3" wp14:editId="0C7E1FC3">
            <wp:extent cx="17145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450" cy="200025"/>
                    </a:xfrm>
                    <a:prstGeom prst="rect">
                      <a:avLst/>
                    </a:prstGeom>
                  </pic:spPr>
                </pic:pic>
              </a:graphicData>
            </a:graphic>
          </wp:inline>
        </w:drawing>
      </w:r>
      <w:r w:rsidR="00055C4B">
        <w:t xml:space="preserve"> </w:t>
      </w:r>
      <w:r w:rsidR="00D94914">
        <w:t>indicating that it was a result of continuous integration.</w:t>
      </w:r>
    </w:p>
    <w:p w14:paraId="08AB6E63" w14:textId="587CA691" w:rsidR="00FB6CEB" w:rsidRDefault="00FB6CEB" w:rsidP="002C734D">
      <w:pPr>
        <w:pStyle w:val="ListNumber2"/>
        <w:numPr>
          <w:ilvl w:val="0"/>
          <w:numId w:val="3"/>
        </w:numPr>
      </w:pPr>
      <w:r>
        <w:t>Dou</w:t>
      </w:r>
      <w:r w:rsidR="00600CEE">
        <w:t>b</w:t>
      </w:r>
      <w:r>
        <w:t>le click this new</w:t>
      </w:r>
      <w:r w:rsidR="00FB75E1">
        <w:t xml:space="preserve"> build in the</w:t>
      </w:r>
      <w:r>
        <w:t xml:space="preserve"> list to view the build details.</w:t>
      </w:r>
    </w:p>
    <w:p w14:paraId="212FC35D" w14:textId="0D10639C" w:rsidR="00FB75E1" w:rsidRDefault="0038661C" w:rsidP="002C734D">
      <w:pPr>
        <w:pStyle w:val="ListNumber2"/>
        <w:numPr>
          <w:ilvl w:val="0"/>
          <w:numId w:val="3"/>
        </w:numPr>
      </w:pPr>
      <w:r>
        <w:t xml:space="preserve">Click the </w:t>
      </w:r>
      <w:r w:rsidR="00975784">
        <w:t>PowerShell</w:t>
      </w:r>
      <w:r>
        <w:t xml:space="preserve">: </w:t>
      </w:r>
      <w:r w:rsidR="00600CEE">
        <w:t>initiate</w:t>
      </w:r>
      <w:r>
        <w:t xml:space="preserve">.ps1 step. If you scroll </w:t>
      </w:r>
      <w:r w:rsidR="0066271C">
        <w:t>down,</w:t>
      </w:r>
      <w:r>
        <w:t xml:space="preserve"> you will see that the warning message no longer is displayed in the </w:t>
      </w:r>
      <w:r w:rsidR="00E273FC">
        <w:t>ScriptAnalysis task.</w:t>
      </w:r>
      <w:r w:rsidR="00FB75E1">
        <w:t xml:space="preserve"> </w:t>
      </w:r>
    </w:p>
    <w:p w14:paraId="03677337" w14:textId="40E1FA11" w:rsidR="00F83EE4" w:rsidRPr="00717CA5" w:rsidRDefault="00F83EE4" w:rsidP="00F83EE4">
      <w:pPr>
        <w:pStyle w:val="Heading2"/>
      </w:pPr>
      <w:r w:rsidRPr="00717CA5">
        <w:t xml:space="preserve">Task </w:t>
      </w:r>
      <w:r>
        <w:t xml:space="preserve">3 </w:t>
      </w:r>
      <w:r w:rsidRPr="00717CA5">
        <w:t xml:space="preserve">– </w:t>
      </w:r>
      <w:r w:rsidR="00A23532">
        <w:t xml:space="preserve">Change Build Script </w:t>
      </w:r>
    </w:p>
    <w:p w14:paraId="32BBAB58" w14:textId="2BBA2EAB" w:rsidR="00F83EE4" w:rsidRPr="00ED5EEA" w:rsidRDefault="002E047F" w:rsidP="00F83EE4">
      <w:pPr>
        <w:pStyle w:val="BodyText"/>
      </w:pPr>
      <w:r>
        <w:t>In this task</w:t>
      </w:r>
      <w:r w:rsidR="00975784">
        <w:t>,</w:t>
      </w:r>
      <w:r>
        <w:t xml:space="preserve"> you will update the PSake build script so that it runs all of the tasks</w:t>
      </w:r>
      <w:r w:rsidR="00F83EE4">
        <w:t>.</w:t>
      </w:r>
      <w:r>
        <w:t xml:space="preserve"> In its current state the build script is running only up to the UnitTest task. This is because the Default task is configured to depend on the UnitTest task so it will start processing all of the tasks that depend on that task and stop when it completes the unit tests. To cause all tasks to run you will change the Default task to depend on the </w:t>
      </w:r>
      <w:r w:rsidR="00A85415">
        <w:t>CompileConfigs</w:t>
      </w:r>
      <w:r>
        <w:t xml:space="preserve"> t</w:t>
      </w:r>
      <w:r w:rsidR="00A85415">
        <w:t>ask</w:t>
      </w:r>
      <w:r>
        <w:t xml:space="preserve"> instead.</w:t>
      </w:r>
    </w:p>
    <w:p w14:paraId="2819873B" w14:textId="70ED8399" w:rsidR="00697851" w:rsidRPr="00ED5EEA" w:rsidRDefault="004065B9" w:rsidP="00697851">
      <w:pPr>
        <w:pStyle w:val="TaskSetup"/>
      </w:pPr>
      <w:r>
        <w:t>Change PSake Default task dependency</w:t>
      </w:r>
    </w:p>
    <w:p w14:paraId="76659BC0" w14:textId="31F51267" w:rsidR="00697851" w:rsidRDefault="005A7593" w:rsidP="00A23532">
      <w:pPr>
        <w:pStyle w:val="ListNumber2"/>
        <w:numPr>
          <w:ilvl w:val="0"/>
          <w:numId w:val="31"/>
        </w:numPr>
      </w:pPr>
      <w:r>
        <w:t xml:space="preserve">If not already there, in </w:t>
      </w:r>
      <w:r w:rsidR="00697851">
        <w:t>Visual Studio Code</w:t>
      </w:r>
      <w:r w:rsidR="00D95186">
        <w:t>,</w:t>
      </w:r>
      <w:r w:rsidR="00697851">
        <w:t xml:space="preserve"> expand </w:t>
      </w:r>
      <w:r w:rsidR="00697851" w:rsidRPr="007A2B34">
        <w:rPr>
          <w:rStyle w:val="IntenseEmphasis"/>
        </w:rPr>
        <w:t>InfraDNS</w:t>
      </w:r>
    </w:p>
    <w:p w14:paraId="3315133B" w14:textId="77777777" w:rsidR="00697851" w:rsidRDefault="00697851" w:rsidP="00697851">
      <w:pPr>
        <w:pStyle w:val="ListNumber2"/>
        <w:numPr>
          <w:ilvl w:val="0"/>
          <w:numId w:val="7"/>
        </w:numPr>
      </w:pPr>
      <w:r>
        <w:t xml:space="preserve">Select </w:t>
      </w:r>
      <w:r w:rsidRPr="007A2B34">
        <w:rPr>
          <w:rStyle w:val="IntenseEmphasis"/>
        </w:rPr>
        <w:t>build.ps1</w:t>
      </w:r>
      <w:r>
        <w:t>.</w:t>
      </w:r>
    </w:p>
    <w:p w14:paraId="09A6C83F" w14:textId="77777777" w:rsidR="00285BB9" w:rsidRDefault="00285BB9" w:rsidP="00285BB9">
      <w:pPr>
        <w:pStyle w:val="ListNumber2"/>
        <w:numPr>
          <w:ilvl w:val="0"/>
          <w:numId w:val="7"/>
        </w:numPr>
      </w:pPr>
      <w:r>
        <w:t xml:space="preserve">Select anywhere inside the right pane and press </w:t>
      </w:r>
      <w:r w:rsidRPr="006747F2">
        <w:rPr>
          <w:rFonts w:ascii="Consolas" w:hAnsi="Consolas"/>
          <w:color w:val="0072BE"/>
          <w:sz w:val="22"/>
          <w:shd w:val="clear" w:color="auto" w:fill="F4F2F9"/>
        </w:rPr>
        <w:t xml:space="preserve">Ctrl+K Ctrl+0 </w:t>
      </w:r>
      <w:r w:rsidRPr="00C4234F">
        <w:t xml:space="preserve">to </w:t>
      </w:r>
      <w:r>
        <w:t xml:space="preserve">fold (collapse) all regions. </w:t>
      </w:r>
    </w:p>
    <w:p w14:paraId="2AE4C8C4" w14:textId="3207FE09" w:rsidR="00285BB9" w:rsidRPr="009B1E92" w:rsidRDefault="00250B34" w:rsidP="00285BB9">
      <w:pPr>
        <w:pStyle w:val="ListNumber2"/>
        <w:numPr>
          <w:ilvl w:val="0"/>
          <w:numId w:val="7"/>
        </w:numPr>
      </w:pPr>
      <w:r>
        <w:t xml:space="preserve">Update </w:t>
      </w:r>
      <w:r w:rsidR="00A85415">
        <w:t>the</w:t>
      </w:r>
      <w:r>
        <w:t xml:space="preserve"> </w:t>
      </w:r>
      <w:r w:rsidR="00C17BC8">
        <w:t>default task</w:t>
      </w:r>
      <w:r>
        <w:t xml:space="preserve"> by replacing </w:t>
      </w:r>
      <w:r w:rsidRPr="00531BC5">
        <w:rPr>
          <w:rStyle w:val="IntenseEmphasis"/>
        </w:rPr>
        <w:t>UnitTests</w:t>
      </w:r>
      <w:r>
        <w:t xml:space="preserve"> with </w:t>
      </w:r>
      <w:r w:rsidR="00A85415">
        <w:rPr>
          <w:rStyle w:val="IntenseEmphasis"/>
        </w:rPr>
        <w:t>CompileConfigs</w:t>
      </w:r>
      <w:r w:rsidR="00285BB9">
        <w:t xml:space="preserve"> as follows:</w:t>
      </w:r>
    </w:p>
    <w:p w14:paraId="381729C0" w14:textId="4D67A040" w:rsidR="005D0B52" w:rsidRPr="005D0B52" w:rsidRDefault="00A06039" w:rsidP="005D0B52">
      <w:pPr>
        <w:pStyle w:val="List2"/>
      </w:pPr>
      <w:r w:rsidRPr="00C17BC8">
        <w:t xml:space="preserve">Task Default -depends </w:t>
      </w:r>
      <w:r w:rsidR="00A85415">
        <w:t>CompileConfigs</w:t>
      </w:r>
    </w:p>
    <w:p w14:paraId="44BC44E7" w14:textId="77777777" w:rsidR="00255F3F" w:rsidRDefault="00255F3F" w:rsidP="00255F3F">
      <w:pPr>
        <w:pStyle w:val="ListNumber2"/>
        <w:numPr>
          <w:ilvl w:val="0"/>
          <w:numId w:val="3"/>
        </w:numPr>
      </w:pPr>
      <w:r>
        <w:t>Press Ctrl + S to save the change.</w:t>
      </w:r>
    </w:p>
    <w:p w14:paraId="05AC24A5" w14:textId="77777777" w:rsidR="00255F3F" w:rsidRDefault="00255F3F" w:rsidP="00255F3F">
      <w:pPr>
        <w:pStyle w:val="TaskSetup"/>
      </w:pPr>
      <w:r>
        <w:t>Push changes to TFS</w:t>
      </w:r>
    </w:p>
    <w:p w14:paraId="38066F6F" w14:textId="77777777" w:rsidR="00255F3F" w:rsidRPr="009B1E92" w:rsidRDefault="00255F3F" w:rsidP="00255F3F">
      <w:pPr>
        <w:pStyle w:val="ListNumber2"/>
        <w:numPr>
          <w:ilvl w:val="0"/>
          <w:numId w:val="3"/>
        </w:numPr>
      </w:pPr>
      <w:r>
        <w:t>In PowerShell console type the following, and then press ENTER after each line:</w:t>
      </w:r>
    </w:p>
    <w:p w14:paraId="69EDD694" w14:textId="77777777" w:rsidR="00255F3F" w:rsidRDefault="00255F3F" w:rsidP="00255F3F">
      <w:pPr>
        <w:pStyle w:val="List2"/>
        <w:rPr>
          <w:color w:val="0000FF"/>
        </w:rPr>
      </w:pPr>
      <w:r>
        <w:rPr>
          <w:color w:val="0000FF"/>
        </w:rPr>
        <w:t>Cd \git\Demo_CI</w:t>
      </w:r>
    </w:p>
    <w:p w14:paraId="644DE320" w14:textId="6F02DBDC" w:rsidR="00255F3F" w:rsidRDefault="00255F3F" w:rsidP="00255F3F">
      <w:pPr>
        <w:pStyle w:val="List2"/>
        <w:rPr>
          <w:color w:val="0000FF"/>
        </w:rPr>
      </w:pPr>
      <w:r>
        <w:rPr>
          <w:color w:val="0000FF"/>
        </w:rPr>
        <w:t xml:space="preserve">Git </w:t>
      </w:r>
      <w:r w:rsidR="005A7593">
        <w:rPr>
          <w:color w:val="6C006C" w:themeColor="accent2" w:themeShade="BF"/>
        </w:rPr>
        <w:t>a</w:t>
      </w:r>
      <w:r w:rsidR="005A7593" w:rsidRPr="00B7705C">
        <w:rPr>
          <w:color w:val="6C006C" w:themeColor="accent2" w:themeShade="BF"/>
        </w:rPr>
        <w:t xml:space="preserve">dd </w:t>
      </w:r>
      <w:r w:rsidRPr="00B7705C">
        <w:rPr>
          <w:color w:val="6C006C" w:themeColor="accent2" w:themeShade="BF"/>
        </w:rPr>
        <w:t>.</w:t>
      </w:r>
    </w:p>
    <w:p w14:paraId="1B0F2A07" w14:textId="34A0D4CF" w:rsidR="00255F3F" w:rsidRDefault="00255F3F" w:rsidP="00255F3F">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r>
        <w:rPr>
          <w:color w:val="000080"/>
        </w:rPr>
        <w:t>m</w:t>
      </w:r>
      <w:r>
        <w:rPr>
          <w:color w:val="0000FF"/>
        </w:rPr>
        <w:t xml:space="preserve"> </w:t>
      </w:r>
      <w:r>
        <w:t>”</w:t>
      </w:r>
      <w:r w:rsidR="00660C89">
        <w:t xml:space="preserve">Run all </w:t>
      </w:r>
      <w:r w:rsidR="00A85415">
        <w:t>build</w:t>
      </w:r>
      <w:r w:rsidR="00660C89">
        <w:t xml:space="preserve"> tasks</w:t>
      </w:r>
      <w:r>
        <w:t xml:space="preserve">” </w:t>
      </w:r>
    </w:p>
    <w:p w14:paraId="03FEFED5" w14:textId="225779AB" w:rsidR="004065B9" w:rsidRDefault="00255F3F" w:rsidP="00D01942">
      <w:pPr>
        <w:pStyle w:val="List2"/>
        <w:rPr>
          <w:color w:val="0000FF"/>
        </w:rPr>
      </w:pPr>
      <w:r>
        <w:rPr>
          <w:color w:val="0000FF"/>
        </w:rPr>
        <w:t xml:space="preserve">Git </w:t>
      </w:r>
      <w:r>
        <w:rPr>
          <w:color w:val="6C006C" w:themeColor="accent2" w:themeShade="BF"/>
        </w:rPr>
        <w:t>push</w:t>
      </w:r>
    </w:p>
    <w:p w14:paraId="4CA07376" w14:textId="77777777" w:rsidR="00D01942" w:rsidRDefault="00D01942" w:rsidP="00D01942">
      <w:pPr>
        <w:pStyle w:val="TaskSetup"/>
      </w:pPr>
      <w:r>
        <w:t>Verify CI process</w:t>
      </w:r>
    </w:p>
    <w:p w14:paraId="427A43CB" w14:textId="77777777" w:rsidR="00D01942" w:rsidRDefault="00D01942" w:rsidP="00D01942">
      <w:pPr>
        <w:pStyle w:val="ListNumber2"/>
        <w:numPr>
          <w:ilvl w:val="0"/>
          <w:numId w:val="7"/>
        </w:numPr>
      </w:pPr>
      <w:r>
        <w:t>In Microsoft Edge, c</w:t>
      </w:r>
      <w:r w:rsidRPr="009302A6">
        <w:t>lick the Build tab located just under the blue ribbon at the</w:t>
      </w:r>
      <w:r>
        <w:t xml:space="preserve"> top of the page.</w:t>
      </w:r>
    </w:p>
    <w:p w14:paraId="5804FE5F" w14:textId="39454298" w:rsidR="00D01942" w:rsidRDefault="00D01942">
      <w:pPr>
        <w:pStyle w:val="ListNumber2"/>
        <w:numPr>
          <w:ilvl w:val="0"/>
          <w:numId w:val="3"/>
        </w:numPr>
      </w:pPr>
      <w:r>
        <w:t xml:space="preserve">Select the </w:t>
      </w:r>
      <w:r w:rsidRPr="00A5020B">
        <w:rPr>
          <w:rStyle w:val="IntenseEmphasis"/>
        </w:rPr>
        <w:t>DNS Infra</w:t>
      </w:r>
      <w:r>
        <w:t xml:space="preserve"> build definition that you created in </w:t>
      </w:r>
      <w:r w:rsidR="00975784">
        <w:t xml:space="preserve">Exercise </w:t>
      </w:r>
      <w:r>
        <w:t>1.</w:t>
      </w:r>
    </w:p>
    <w:p w14:paraId="76C56C95" w14:textId="53E83E44" w:rsidR="001B3B9D" w:rsidRPr="001B3B9D" w:rsidRDefault="00D01942" w:rsidP="001B3B9D">
      <w:pPr>
        <w:pStyle w:val="ListNumber2"/>
        <w:numPr>
          <w:ilvl w:val="0"/>
          <w:numId w:val="3"/>
        </w:numPr>
      </w:pPr>
      <w:r>
        <w:t>Click Queued to see the build that was automatically kicked off when the change you just made was pushed to TFS.</w:t>
      </w:r>
    </w:p>
    <w:p w14:paraId="0F1941CD" w14:textId="378156B6" w:rsidR="00DD56C2" w:rsidRDefault="0007615A" w:rsidP="00DD56C2">
      <w:pPr>
        <w:pStyle w:val="ListNumber2"/>
        <w:numPr>
          <w:ilvl w:val="0"/>
          <w:numId w:val="3"/>
        </w:numPr>
      </w:pPr>
      <w:r>
        <w:t>Double click the queued build to follow the process of the build.</w:t>
      </w:r>
      <w:r w:rsidR="00DD56C2">
        <w:t xml:space="preserve"> </w:t>
      </w:r>
    </w:p>
    <w:p w14:paraId="138DA64A" w14:textId="1D4AC579" w:rsidR="00B42A01" w:rsidRDefault="0069623C" w:rsidP="0098419E">
      <w:pPr>
        <w:pStyle w:val="ListNumber2"/>
        <w:numPr>
          <w:ilvl w:val="0"/>
          <w:numId w:val="3"/>
        </w:numPr>
      </w:pPr>
      <w:r>
        <w:t xml:space="preserve">When the build completes, </w:t>
      </w:r>
      <w:r w:rsidR="00DD56C2">
        <w:t xml:space="preserve">Click </w:t>
      </w:r>
      <w:r w:rsidRPr="00B42A01">
        <w:rPr>
          <w:rStyle w:val="IntenseEmphasis"/>
        </w:rPr>
        <w:t>Build 3</w:t>
      </w:r>
      <w:r>
        <w:t xml:space="preserve"> in the left hand pane to view the build summary. </w:t>
      </w:r>
    </w:p>
    <w:p w14:paraId="20EE993A" w14:textId="03F53216" w:rsidR="0098419E" w:rsidRDefault="00157722" w:rsidP="0098419E">
      <w:pPr>
        <w:pStyle w:val="TaskSetup"/>
      </w:pPr>
      <w:r>
        <w:t>V</w:t>
      </w:r>
      <w:r w:rsidR="008C4DB8">
        <w:t>erify</w:t>
      </w:r>
      <w:r>
        <w:t xml:space="preserve"> Artifacts</w:t>
      </w:r>
    </w:p>
    <w:p w14:paraId="7C791138" w14:textId="2054AA46" w:rsidR="0098419E" w:rsidRDefault="00157722" w:rsidP="0098419E">
      <w:pPr>
        <w:pStyle w:val="ListNumber2"/>
        <w:numPr>
          <w:ilvl w:val="0"/>
          <w:numId w:val="7"/>
        </w:numPr>
      </w:pPr>
      <w:r>
        <w:t xml:space="preserve">Click </w:t>
      </w:r>
      <w:r w:rsidRPr="00157722">
        <w:rPr>
          <w:rStyle w:val="IntenseEmphasis"/>
        </w:rPr>
        <w:t>Artifacts</w:t>
      </w:r>
      <w:r>
        <w:t xml:space="preserve"> at the top of the build summary</w:t>
      </w:r>
      <w:r w:rsidR="0098419E">
        <w:t>.</w:t>
      </w:r>
    </w:p>
    <w:p w14:paraId="333AAEBE" w14:textId="77777777" w:rsidR="00157722" w:rsidRDefault="00157722" w:rsidP="0098419E">
      <w:pPr>
        <w:pStyle w:val="ListNumber2"/>
        <w:numPr>
          <w:ilvl w:val="0"/>
          <w:numId w:val="3"/>
        </w:numPr>
      </w:pPr>
      <w:r>
        <w:t xml:space="preserve">Click Explore next to the </w:t>
      </w:r>
      <w:r>
        <w:rPr>
          <w:rStyle w:val="IntenseEmphasis"/>
        </w:rPr>
        <w:t xml:space="preserve">Deploy </w:t>
      </w:r>
      <w:r w:rsidRPr="00157722">
        <w:rPr>
          <w:bCs/>
          <w:iCs/>
        </w:rPr>
        <w:t>Artifact.</w:t>
      </w:r>
      <w:r>
        <w:t xml:space="preserve"> This will bring up a dialog where you can see the artifacts that were generated by the build process and will be available for the release process.</w:t>
      </w:r>
    </w:p>
    <w:p w14:paraId="78A66B95" w14:textId="385DFFBE" w:rsidR="00097AB0" w:rsidRDefault="00402C20" w:rsidP="0098419E">
      <w:pPr>
        <w:pStyle w:val="ListNumber2"/>
        <w:numPr>
          <w:ilvl w:val="0"/>
          <w:numId w:val="3"/>
        </w:numPr>
      </w:pPr>
      <w:r>
        <w:t xml:space="preserve">Expand </w:t>
      </w:r>
      <w:r w:rsidR="00097AB0">
        <w:t>the Deploy artifact</w:t>
      </w:r>
      <w:r>
        <w:t xml:space="preserve"> and</w:t>
      </w:r>
      <w:r w:rsidR="00097AB0">
        <w:t xml:space="preserve"> you should see the following:</w:t>
      </w:r>
    </w:p>
    <w:p w14:paraId="5C7727D3" w14:textId="41537DD8" w:rsidR="00157722" w:rsidRDefault="00097AB0" w:rsidP="00097AB0">
      <w:pPr>
        <w:pStyle w:val="ListNumber2"/>
        <w:numPr>
          <w:ilvl w:val="0"/>
          <w:numId w:val="37"/>
        </w:numPr>
      </w:pPr>
      <w:r>
        <w:t>InfraDNS – This contains the Deploy PSake script, the Integration tests, and the Acceptance tests.</w:t>
      </w:r>
    </w:p>
    <w:p w14:paraId="3A01EFD5" w14:textId="357EAD56" w:rsidR="00097AB0" w:rsidRDefault="00097AB0" w:rsidP="00097AB0">
      <w:pPr>
        <w:pStyle w:val="ListNumber2"/>
        <w:numPr>
          <w:ilvl w:val="0"/>
          <w:numId w:val="37"/>
        </w:numPr>
      </w:pPr>
      <w:r>
        <w:t>Modules – This contains the DSC resource modules required by the configuration.</w:t>
      </w:r>
    </w:p>
    <w:p w14:paraId="4B3D4C63" w14:textId="75D35884" w:rsidR="00097AB0" w:rsidRDefault="00097AB0" w:rsidP="00097AB0">
      <w:pPr>
        <w:pStyle w:val="ListNumber2"/>
        <w:numPr>
          <w:ilvl w:val="0"/>
          <w:numId w:val="37"/>
        </w:numPr>
      </w:pPr>
      <w:r>
        <w:t>MOF – This contains the DSC configuration MOFs.</w:t>
      </w:r>
    </w:p>
    <w:p w14:paraId="45F0652A" w14:textId="19F64729" w:rsidR="00097AB0" w:rsidRDefault="00097AB0" w:rsidP="00097AB0">
      <w:pPr>
        <w:pStyle w:val="ListNumber2"/>
        <w:numPr>
          <w:ilvl w:val="0"/>
          <w:numId w:val="37"/>
        </w:numPr>
      </w:pPr>
      <w:r>
        <w:t>WebApp – This is not used in this lab</w:t>
      </w:r>
      <w:r w:rsidR="00975784">
        <w:t>,</w:t>
      </w:r>
      <w:r>
        <w:t xml:space="preserve"> but represents another configuration.</w:t>
      </w:r>
    </w:p>
    <w:p w14:paraId="1814B62E" w14:textId="2CDF7E03" w:rsidR="00402C20" w:rsidRDefault="00402C20" w:rsidP="00097AB0">
      <w:pPr>
        <w:pStyle w:val="ListNumber2"/>
        <w:numPr>
          <w:ilvl w:val="0"/>
          <w:numId w:val="37"/>
        </w:numPr>
      </w:pPr>
      <w:r>
        <w:t>Initiate.ps1 – This is the build runner script described in exercise 2.</w:t>
      </w:r>
    </w:p>
    <w:p w14:paraId="14F205F8" w14:textId="5E583D10" w:rsidR="00402C20" w:rsidRPr="00157722" w:rsidRDefault="00402C20" w:rsidP="000070B5">
      <w:pPr>
        <w:pStyle w:val="ListNumber2"/>
        <w:numPr>
          <w:ilvl w:val="0"/>
          <w:numId w:val="3"/>
        </w:numPr>
      </w:pPr>
      <w:r>
        <w:t xml:space="preserve">Click the </w:t>
      </w:r>
      <w:r w:rsidRPr="000070B5">
        <w:rPr>
          <w:rStyle w:val="IntenseEmphasis"/>
        </w:rPr>
        <w:t>Close</w:t>
      </w:r>
      <w:r>
        <w:t xml:space="preserve"> button to close the Artifact Explorer. </w:t>
      </w:r>
    </w:p>
    <w:p w14:paraId="0162981D" w14:textId="7C58E7C2" w:rsidR="00157722" w:rsidRDefault="00157722" w:rsidP="00157722">
      <w:pPr>
        <w:pStyle w:val="Heading1"/>
      </w:pPr>
      <w:r>
        <w:t>Exercise 5: Release and Continuous Deployment</w:t>
      </w:r>
    </w:p>
    <w:p w14:paraId="6BCDC74B" w14:textId="061D07A3" w:rsidR="00097AB0" w:rsidRPr="00717CA5" w:rsidRDefault="00157722" w:rsidP="00097AB0">
      <w:pPr>
        <w:pStyle w:val="Heading2"/>
      </w:pPr>
      <w:r>
        <w:t xml:space="preserve">Task 1 - </w:t>
      </w:r>
      <w:r w:rsidR="00097AB0">
        <w:t>Create and Configure Release Definition</w:t>
      </w:r>
    </w:p>
    <w:p w14:paraId="6C6BF84B" w14:textId="466E6BF9" w:rsidR="00BC4974" w:rsidRDefault="00BC4974" w:rsidP="00BC4974">
      <w:pPr>
        <w:pStyle w:val="BodyText"/>
      </w:pPr>
      <w:r>
        <w:t xml:space="preserve">In this task, you will </w:t>
      </w:r>
      <w:r w:rsidR="000046F2">
        <w:t>create a release definition</w:t>
      </w:r>
      <w:r w:rsidR="00AE59B3">
        <w:t xml:space="preserve"> for the</w:t>
      </w:r>
      <w:r w:rsidR="000046F2">
        <w:t xml:space="preserve"> development environment and </w:t>
      </w:r>
      <w:r>
        <w:t>enable</w:t>
      </w:r>
      <w:r w:rsidR="000046F2">
        <w:t xml:space="preserve"> it for</w:t>
      </w:r>
      <w:r>
        <w:t xml:space="preserve"> continuous deployment</w:t>
      </w:r>
      <w:r w:rsidR="00AE59B3">
        <w:t xml:space="preserve">. Doing this will result in </w:t>
      </w:r>
      <w:r>
        <w:t xml:space="preserve">every code check-in </w:t>
      </w:r>
      <w:r w:rsidR="00AE59B3">
        <w:t>being</w:t>
      </w:r>
      <w:r>
        <w:t xml:space="preserve"> deploy</w:t>
      </w:r>
      <w:r w:rsidR="00AE59B3">
        <w:t>ed</w:t>
      </w:r>
      <w:r>
        <w:t xml:space="preserve"> to the development environment.</w:t>
      </w:r>
      <w:r w:rsidR="00AE59B3">
        <w:t xml:space="preserve"> </w:t>
      </w:r>
    </w:p>
    <w:p w14:paraId="318884AB" w14:textId="40ABD854" w:rsidR="00BC4974" w:rsidRDefault="00BC4974" w:rsidP="00BC4974">
      <w:pPr>
        <w:pStyle w:val="TaskSetup"/>
      </w:pPr>
      <w:r>
        <w:t>Create Release Definition</w:t>
      </w:r>
    </w:p>
    <w:p w14:paraId="4F8E7231" w14:textId="66539929" w:rsidR="00943706" w:rsidRDefault="00943706" w:rsidP="00943706">
      <w:pPr>
        <w:pStyle w:val="ListNumber2"/>
        <w:numPr>
          <w:ilvl w:val="0"/>
          <w:numId w:val="39"/>
        </w:numPr>
      </w:pPr>
      <w:r>
        <w:t>In Microsoft Edge</w:t>
      </w:r>
      <w:r w:rsidR="00975784">
        <w:t>,</w:t>
      </w:r>
      <w:r>
        <w:t xml:space="preserve"> select the Release tab located just under the blue ribbon at the top of the page.</w:t>
      </w:r>
    </w:p>
    <w:p w14:paraId="70C11E32" w14:textId="4ECF9D2C" w:rsidR="00F821E3" w:rsidRPr="00393A08" w:rsidRDefault="00F821E3" w:rsidP="00F821E3">
      <w:pPr>
        <w:pStyle w:val="ListNumber2"/>
        <w:numPr>
          <w:ilvl w:val="0"/>
          <w:numId w:val="39"/>
        </w:numPr>
      </w:pPr>
      <w:r>
        <w:t xml:space="preserve">Click the Add button </w:t>
      </w:r>
      <w:r>
        <w:rPr>
          <w:noProof/>
        </w:rPr>
        <w:drawing>
          <wp:inline distT="0" distB="0" distL="0" distR="0" wp14:anchorId="6034B3F4" wp14:editId="60E88A94">
            <wp:extent cx="200025" cy="190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25" cy="190500"/>
                    </a:xfrm>
                    <a:prstGeom prst="rect">
                      <a:avLst/>
                    </a:prstGeom>
                  </pic:spPr>
                </pic:pic>
              </a:graphicData>
            </a:graphic>
          </wp:inline>
        </w:drawing>
      </w:r>
      <w:r>
        <w:t xml:space="preserve"> in the left hand pane</w:t>
      </w:r>
      <w:r w:rsidRPr="00E61856">
        <w:t>.</w:t>
      </w:r>
    </w:p>
    <w:p w14:paraId="791A2D62" w14:textId="77777777" w:rsidR="00F821E3" w:rsidRDefault="00F821E3" w:rsidP="00F821E3">
      <w:pPr>
        <w:pStyle w:val="ListNumber2"/>
        <w:numPr>
          <w:ilvl w:val="0"/>
          <w:numId w:val="39"/>
        </w:numPr>
      </w:pPr>
      <w:r w:rsidRPr="00393A08">
        <w:t>Select the Empty type at the bottom of the dialog</w:t>
      </w:r>
    </w:p>
    <w:p w14:paraId="3BB05BAD" w14:textId="2BAF92B3" w:rsidR="00F821E3" w:rsidRDefault="00F821E3" w:rsidP="00F821E3">
      <w:pPr>
        <w:pStyle w:val="ListNumber2"/>
        <w:numPr>
          <w:ilvl w:val="0"/>
          <w:numId w:val="39"/>
        </w:numPr>
      </w:pPr>
      <w:r>
        <w:t>C</w:t>
      </w:r>
      <w:r w:rsidRPr="00393A08">
        <w:t xml:space="preserve">lick </w:t>
      </w:r>
      <w:r>
        <w:t xml:space="preserve">OK. </w:t>
      </w:r>
    </w:p>
    <w:p w14:paraId="77B9CAE5" w14:textId="063F031F" w:rsidR="00F821E3" w:rsidRDefault="00F821E3" w:rsidP="00F821E3">
      <w:pPr>
        <w:pStyle w:val="ListNumber2"/>
        <w:numPr>
          <w:ilvl w:val="0"/>
          <w:numId w:val="39"/>
        </w:numPr>
      </w:pPr>
      <w:r>
        <w:t xml:space="preserve">Enter </w:t>
      </w:r>
      <w:r w:rsidRPr="00F821E3">
        <w:rPr>
          <w:rStyle w:val="IntenseEmphasis"/>
        </w:rPr>
        <w:t>DNS Infra</w:t>
      </w:r>
      <w:r>
        <w:t xml:space="preserve"> in the definition field at the top of the right pane.</w:t>
      </w:r>
    </w:p>
    <w:p w14:paraId="2DA9A53C" w14:textId="4FA48EFF" w:rsidR="00F821E3" w:rsidRDefault="00F821E3" w:rsidP="00F821E3">
      <w:pPr>
        <w:pStyle w:val="ListNumber2"/>
        <w:numPr>
          <w:ilvl w:val="0"/>
          <w:numId w:val="39"/>
        </w:numPr>
      </w:pPr>
      <w:r>
        <w:t xml:space="preserve">Click the Save button </w:t>
      </w:r>
      <w:r>
        <w:rPr>
          <w:noProof/>
        </w:rPr>
        <w:drawing>
          <wp:inline distT="0" distB="0" distL="0" distR="0" wp14:anchorId="54194208" wp14:editId="680706D1">
            <wp:extent cx="59055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t xml:space="preserve"> on the newly created release definition.</w:t>
      </w:r>
    </w:p>
    <w:p w14:paraId="6C3CAD1D" w14:textId="50148372" w:rsidR="00943706" w:rsidRDefault="00F821E3" w:rsidP="00097AB0">
      <w:pPr>
        <w:pStyle w:val="ListNumber2"/>
        <w:numPr>
          <w:ilvl w:val="0"/>
          <w:numId w:val="39"/>
        </w:numPr>
      </w:pPr>
      <w:r>
        <w:t xml:space="preserve">Rename the default environment </w:t>
      </w:r>
      <w:r>
        <w:rPr>
          <w:noProof/>
        </w:rPr>
        <w:drawing>
          <wp:inline distT="0" distB="0" distL="0" distR="0" wp14:anchorId="005A0B78" wp14:editId="1976BDCF">
            <wp:extent cx="1647825" cy="952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47825" cy="952500"/>
                    </a:xfrm>
                    <a:prstGeom prst="rect">
                      <a:avLst/>
                    </a:prstGeom>
                  </pic:spPr>
                </pic:pic>
              </a:graphicData>
            </a:graphic>
          </wp:inline>
        </w:drawing>
      </w:r>
      <w:r>
        <w:t xml:space="preserve"> to </w:t>
      </w:r>
      <w:r w:rsidRPr="00F821E3">
        <w:rPr>
          <w:rStyle w:val="IntenseEmphasis"/>
        </w:rPr>
        <w:t>Development</w:t>
      </w:r>
      <w:r>
        <w:t xml:space="preserve"> by clicking on the text and typing the new name.</w:t>
      </w:r>
    </w:p>
    <w:p w14:paraId="3E039218" w14:textId="548B3120" w:rsidR="00F821E3" w:rsidRDefault="00F821E3" w:rsidP="00097AB0">
      <w:pPr>
        <w:pStyle w:val="ListNumber2"/>
        <w:numPr>
          <w:ilvl w:val="0"/>
          <w:numId w:val="39"/>
        </w:numPr>
      </w:pPr>
      <w:r>
        <w:t xml:space="preserve">Add a </w:t>
      </w:r>
      <w:r w:rsidRPr="00F821E3">
        <w:rPr>
          <w:rStyle w:val="IntenseEmphasis"/>
        </w:rPr>
        <w:t>PowerShell</w:t>
      </w:r>
      <w:r>
        <w:t xml:space="preserve"> and two </w:t>
      </w:r>
      <w:r w:rsidRPr="00F821E3">
        <w:rPr>
          <w:rStyle w:val="IntenseEmphasis"/>
        </w:rPr>
        <w:t>Publish Test Results</w:t>
      </w:r>
      <w:r>
        <w:t xml:space="preserve"> tasks the same way you did for the build steps.</w:t>
      </w:r>
    </w:p>
    <w:p w14:paraId="6D013CBF" w14:textId="77777777" w:rsidR="00FE01F5" w:rsidRDefault="00FE01F5" w:rsidP="00FE01F5">
      <w:pPr>
        <w:pStyle w:val="ListNumber2"/>
        <w:numPr>
          <w:ilvl w:val="0"/>
          <w:numId w:val="7"/>
        </w:numPr>
      </w:pPr>
      <w:r>
        <w:t xml:space="preserve">Click </w:t>
      </w:r>
      <w:r w:rsidRPr="006F631D">
        <w:rPr>
          <w:rStyle w:val="IntenseEmphasis"/>
        </w:rPr>
        <w:t>Close</w:t>
      </w:r>
      <w:r>
        <w:t xml:space="preserve"> button on the Add Tasks dialog.</w:t>
      </w:r>
    </w:p>
    <w:p w14:paraId="379419E1" w14:textId="77777777" w:rsidR="001E7AEF" w:rsidRDefault="001E7AEF" w:rsidP="001E7AEF">
      <w:pPr>
        <w:pStyle w:val="TaskSetup"/>
      </w:pPr>
      <w:r>
        <w:t>Configure the Release tasks</w:t>
      </w:r>
    </w:p>
    <w:p w14:paraId="4ECDD93E" w14:textId="18E6B803" w:rsidR="00FE01F5" w:rsidRDefault="00FE01F5" w:rsidP="00FE01F5">
      <w:pPr>
        <w:pStyle w:val="ListNumber2"/>
        <w:numPr>
          <w:ilvl w:val="0"/>
          <w:numId w:val="7"/>
        </w:numPr>
      </w:pPr>
      <w:r>
        <w:t xml:space="preserve">Select PowerShell step and type </w:t>
      </w:r>
      <w:r w:rsidR="00975784">
        <w:t>“</w:t>
      </w:r>
      <w:r w:rsidRPr="00FE01F5">
        <w:rPr>
          <w:rStyle w:val="IntenseEmphasis"/>
        </w:rPr>
        <w:t>$(Build.DefinitionName)\</w:t>
      </w:r>
      <w:r>
        <w:rPr>
          <w:rStyle w:val="IntenseEmphasis"/>
        </w:rPr>
        <w:t>Deploy</w:t>
      </w:r>
      <w:r w:rsidRPr="00FE01F5">
        <w:rPr>
          <w:rStyle w:val="IntenseEmphasis"/>
        </w:rPr>
        <w:t>\initiate.ps1</w:t>
      </w:r>
      <w:r w:rsidR="00975784">
        <w:rPr>
          <w:rStyle w:val="IntenseEmphasis"/>
        </w:rPr>
        <w:t>”</w:t>
      </w:r>
      <w:r>
        <w:t xml:space="preserve"> into Script filename and </w:t>
      </w:r>
      <w:r w:rsidR="00204BE1">
        <w:t>“</w:t>
      </w:r>
      <w:r w:rsidRPr="00ED48E7">
        <w:rPr>
          <w:rStyle w:val="IntenseEmphasis"/>
        </w:rPr>
        <w:t xml:space="preserve">-fileName </w:t>
      </w:r>
      <w:r>
        <w:rPr>
          <w:rStyle w:val="IntenseEmphasis"/>
        </w:rPr>
        <w:t>Deploy</w:t>
      </w:r>
      <w:r w:rsidR="00204BE1">
        <w:rPr>
          <w:rStyle w:val="IntenseEmphasis"/>
        </w:rPr>
        <w:t>”</w:t>
      </w:r>
      <w:r>
        <w:t xml:space="preserve"> into the Arguments field.</w:t>
      </w:r>
    </w:p>
    <w:p w14:paraId="67FE2A2C" w14:textId="1BF89F22" w:rsidR="00FE01F5" w:rsidRDefault="00FE01F5" w:rsidP="00FE01F5">
      <w:pPr>
        <w:pStyle w:val="ListNumber2"/>
        <w:numPr>
          <w:ilvl w:val="0"/>
          <w:numId w:val="7"/>
        </w:numPr>
      </w:pPr>
      <w:r>
        <w:t>Select the first Publish Test Results task and change the following properties:</w:t>
      </w:r>
    </w:p>
    <w:p w14:paraId="1CA4CA14" w14:textId="77777777" w:rsidR="00FE01F5" w:rsidRDefault="00FE01F5" w:rsidP="00FE01F5">
      <w:pPr>
        <w:pStyle w:val="ListNumber2"/>
        <w:numPr>
          <w:ilvl w:val="0"/>
          <w:numId w:val="14"/>
        </w:numPr>
      </w:pPr>
      <w:r>
        <w:t xml:space="preserve">Select </w:t>
      </w:r>
      <w:r>
        <w:rPr>
          <w:rStyle w:val="IntenseEmphasis"/>
        </w:rPr>
        <w:t>N</w:t>
      </w:r>
      <w:r w:rsidRPr="006F631D">
        <w:rPr>
          <w:rStyle w:val="IntenseEmphasis"/>
        </w:rPr>
        <w:t>Unit</w:t>
      </w:r>
      <w:r>
        <w:t xml:space="preserve"> for Test Result Format.</w:t>
      </w:r>
    </w:p>
    <w:p w14:paraId="78E930E9" w14:textId="5C01FEA3" w:rsidR="00FE01F5" w:rsidRDefault="00FE01F5" w:rsidP="00691795">
      <w:pPr>
        <w:pStyle w:val="ListNumber2"/>
        <w:numPr>
          <w:ilvl w:val="0"/>
          <w:numId w:val="14"/>
        </w:numPr>
      </w:pPr>
      <w:r>
        <w:t>Type  “</w:t>
      </w:r>
      <w:r w:rsidR="00691795" w:rsidRPr="00691795">
        <w:rPr>
          <w:rStyle w:val="IntenseEmphasis"/>
        </w:rPr>
        <w:t>$(Build.DefinitionName)\</w:t>
      </w:r>
      <w:r w:rsidR="008D0892">
        <w:rPr>
          <w:rStyle w:val="IntenseEmphasis"/>
        </w:rPr>
        <w:t>Deploy</w:t>
      </w:r>
      <w:r w:rsidR="00691795" w:rsidRPr="00691795">
        <w:rPr>
          <w:rStyle w:val="IntenseEmphasis"/>
        </w:rPr>
        <w:t>\InfraDNS\Tests\Results\Integration*.xml</w:t>
      </w:r>
      <w:r>
        <w:t>” into Test Result Files field</w:t>
      </w:r>
    </w:p>
    <w:p w14:paraId="25065E12" w14:textId="5FE6475E" w:rsidR="00FE01F5" w:rsidRDefault="00FE01F5" w:rsidP="00FE01F5">
      <w:pPr>
        <w:pStyle w:val="ListNumber2"/>
        <w:numPr>
          <w:ilvl w:val="0"/>
          <w:numId w:val="14"/>
        </w:numPr>
      </w:pPr>
      <w:r>
        <w:t>Enter “</w:t>
      </w:r>
      <w:r>
        <w:rPr>
          <w:rStyle w:val="IntenseEmphasis"/>
        </w:rPr>
        <w:t>Integration</w:t>
      </w:r>
      <w:r>
        <w:t>” for Test Run Title.</w:t>
      </w:r>
    </w:p>
    <w:p w14:paraId="0053A319" w14:textId="77777777" w:rsidR="00FE01F5" w:rsidRDefault="00FE01F5" w:rsidP="00FE01F5">
      <w:pPr>
        <w:pStyle w:val="ListNumber2"/>
        <w:numPr>
          <w:ilvl w:val="0"/>
          <w:numId w:val="14"/>
        </w:numPr>
      </w:pPr>
      <w:r>
        <w:t>Check the box for Always run under Control Options.</w:t>
      </w:r>
    </w:p>
    <w:p w14:paraId="3F4E5A8E" w14:textId="4F6D1903" w:rsidR="00FE01F5" w:rsidRDefault="00FE01F5" w:rsidP="00FE01F5">
      <w:pPr>
        <w:pStyle w:val="ListNumber2"/>
        <w:numPr>
          <w:ilvl w:val="0"/>
          <w:numId w:val="7"/>
        </w:numPr>
      </w:pPr>
      <w:r>
        <w:t>Select the second Publish Test Results task and change the following properties:</w:t>
      </w:r>
    </w:p>
    <w:p w14:paraId="3BF4D214" w14:textId="77777777" w:rsidR="00FE01F5" w:rsidRDefault="00FE01F5" w:rsidP="00FE01F5">
      <w:pPr>
        <w:pStyle w:val="ListNumber2"/>
        <w:numPr>
          <w:ilvl w:val="0"/>
          <w:numId w:val="14"/>
        </w:numPr>
      </w:pPr>
      <w:r>
        <w:t xml:space="preserve">Select </w:t>
      </w:r>
      <w:r>
        <w:rPr>
          <w:rStyle w:val="IntenseEmphasis"/>
        </w:rPr>
        <w:t>N</w:t>
      </w:r>
      <w:r w:rsidRPr="006F631D">
        <w:rPr>
          <w:rStyle w:val="IntenseEmphasis"/>
        </w:rPr>
        <w:t>Unit</w:t>
      </w:r>
      <w:r>
        <w:t xml:space="preserve"> for Test Result Format.</w:t>
      </w:r>
    </w:p>
    <w:p w14:paraId="3A2C1099" w14:textId="60874459" w:rsidR="00FE01F5" w:rsidRDefault="00FE01F5" w:rsidP="00691795">
      <w:pPr>
        <w:pStyle w:val="ListNumber2"/>
        <w:numPr>
          <w:ilvl w:val="0"/>
          <w:numId w:val="14"/>
        </w:numPr>
      </w:pPr>
      <w:r>
        <w:t>Type  “</w:t>
      </w:r>
      <w:r w:rsidR="00691795" w:rsidRPr="00691795">
        <w:rPr>
          <w:rStyle w:val="IntenseEmphasis"/>
        </w:rPr>
        <w:t>$(Build.DefinitionName)\</w:t>
      </w:r>
      <w:r w:rsidR="008D0892">
        <w:rPr>
          <w:rStyle w:val="IntenseEmphasis"/>
        </w:rPr>
        <w:t>Deploy</w:t>
      </w:r>
      <w:r w:rsidR="00691795" w:rsidRPr="00691795">
        <w:rPr>
          <w:rStyle w:val="IntenseEmphasis"/>
        </w:rPr>
        <w:t>\InfraDNS\Tests\Results\</w:t>
      </w:r>
      <w:r w:rsidR="00691795">
        <w:rPr>
          <w:rStyle w:val="IntenseEmphasis"/>
        </w:rPr>
        <w:t>Acceptance</w:t>
      </w:r>
      <w:r w:rsidR="00691795" w:rsidRPr="00691795">
        <w:rPr>
          <w:rStyle w:val="IntenseEmphasis"/>
        </w:rPr>
        <w:t>*.xml</w:t>
      </w:r>
      <w:r>
        <w:t>” into Test Result Files field</w:t>
      </w:r>
    </w:p>
    <w:p w14:paraId="4785946C" w14:textId="44625989" w:rsidR="00FE01F5" w:rsidRDefault="00FE01F5" w:rsidP="00FE01F5">
      <w:pPr>
        <w:pStyle w:val="ListNumber2"/>
        <w:numPr>
          <w:ilvl w:val="0"/>
          <w:numId w:val="14"/>
        </w:numPr>
      </w:pPr>
      <w:r>
        <w:t>Enter “</w:t>
      </w:r>
      <w:r>
        <w:rPr>
          <w:rStyle w:val="IntenseEmphasis"/>
        </w:rPr>
        <w:t>Acceptance</w:t>
      </w:r>
      <w:r>
        <w:t>” for Test Run Title.</w:t>
      </w:r>
    </w:p>
    <w:p w14:paraId="6B266FB5" w14:textId="0FFDACD1" w:rsidR="00B12BD2" w:rsidRDefault="00FE01F5" w:rsidP="00FE01F5">
      <w:pPr>
        <w:pStyle w:val="ListNumber2"/>
        <w:numPr>
          <w:ilvl w:val="0"/>
          <w:numId w:val="14"/>
        </w:numPr>
      </w:pPr>
      <w:r>
        <w:t>Check the box for Always run under Control Options.</w:t>
      </w:r>
    </w:p>
    <w:p w14:paraId="2018EE51" w14:textId="07B47FF4" w:rsidR="00B12BD2" w:rsidRDefault="00B12BD2" w:rsidP="000070B5">
      <w:pPr>
        <w:pStyle w:val="ListNumber2"/>
        <w:numPr>
          <w:ilvl w:val="0"/>
          <w:numId w:val="7"/>
        </w:numPr>
      </w:pPr>
      <w:r>
        <w:t>Link the release to the build definition that you created in exercise 3 by clicking</w:t>
      </w:r>
      <w:r w:rsidRPr="000070B5">
        <w:rPr>
          <w:rStyle w:val="IntenseEmphasis"/>
        </w:rPr>
        <w:t xml:space="preserve"> Link to a build definition</w:t>
      </w:r>
      <w:r>
        <w:t xml:space="preserve"> link located above the release tasks that you just created and selecting </w:t>
      </w:r>
      <w:r w:rsidRPr="000070B5">
        <w:rPr>
          <w:rStyle w:val="IntenseEmphasis"/>
        </w:rPr>
        <w:t>DNS</w:t>
      </w:r>
      <w:r>
        <w:t xml:space="preserve"> </w:t>
      </w:r>
      <w:r w:rsidR="003C7CEC" w:rsidRPr="002A740B">
        <w:rPr>
          <w:rStyle w:val="IntenseEmphasis"/>
        </w:rPr>
        <w:t xml:space="preserve">Infra </w:t>
      </w:r>
      <w:r>
        <w:t xml:space="preserve">from the </w:t>
      </w:r>
      <w:r w:rsidRPr="000070B5">
        <w:rPr>
          <w:rStyle w:val="IntenseEmphasis"/>
        </w:rPr>
        <w:t>Source</w:t>
      </w:r>
      <w:r>
        <w:t xml:space="preserve"> dropdown.</w:t>
      </w:r>
    </w:p>
    <w:p w14:paraId="2BCF8C9F" w14:textId="640D109B" w:rsidR="00B12BD2" w:rsidRDefault="00B12BD2" w:rsidP="000070B5">
      <w:pPr>
        <w:pStyle w:val="ListNumber2"/>
        <w:numPr>
          <w:ilvl w:val="0"/>
          <w:numId w:val="7"/>
        </w:numPr>
      </w:pPr>
      <w:r>
        <w:t xml:space="preserve">Click the </w:t>
      </w:r>
      <w:r w:rsidRPr="000070B5">
        <w:rPr>
          <w:rStyle w:val="IntenseEmphasis"/>
        </w:rPr>
        <w:t>LINK</w:t>
      </w:r>
      <w:r>
        <w:t xml:space="preserve"> button to close the Link to Artifact Source dialog.</w:t>
      </w:r>
    </w:p>
    <w:p w14:paraId="271BD50B" w14:textId="45CB3765" w:rsidR="001E7AEF" w:rsidRDefault="001E7AEF" w:rsidP="001E7AEF">
      <w:pPr>
        <w:pStyle w:val="TaskSetup"/>
      </w:pPr>
      <w:r>
        <w:t>Enable continuous deployment</w:t>
      </w:r>
    </w:p>
    <w:p w14:paraId="43DCF7A8" w14:textId="03246AA4" w:rsidR="00691795" w:rsidRDefault="00691795" w:rsidP="00097AB0">
      <w:pPr>
        <w:pStyle w:val="ListNumber2"/>
        <w:numPr>
          <w:ilvl w:val="0"/>
          <w:numId w:val="39"/>
        </w:numPr>
      </w:pPr>
      <w:r>
        <w:t xml:space="preserve">Click the </w:t>
      </w:r>
      <w:r w:rsidRPr="00691795">
        <w:rPr>
          <w:rStyle w:val="IntenseEmphasis"/>
        </w:rPr>
        <w:t>Triggers</w:t>
      </w:r>
      <w:r>
        <w:t xml:space="preserve"> tab at the top of the right hand pane.</w:t>
      </w:r>
    </w:p>
    <w:p w14:paraId="562F732B" w14:textId="58F9B3FC" w:rsidR="00691795" w:rsidRDefault="00691795" w:rsidP="00097AB0">
      <w:pPr>
        <w:pStyle w:val="ListNumber2"/>
        <w:numPr>
          <w:ilvl w:val="0"/>
          <w:numId w:val="39"/>
        </w:numPr>
      </w:pPr>
      <w:r>
        <w:t xml:space="preserve">Select the </w:t>
      </w:r>
      <w:r w:rsidRPr="00691795">
        <w:rPr>
          <w:rStyle w:val="IntenseEmphasis"/>
        </w:rPr>
        <w:t>Continuous Deployment</w:t>
      </w:r>
      <w:r>
        <w:t xml:space="preserve"> radio button.</w:t>
      </w:r>
    </w:p>
    <w:p w14:paraId="7E7AA069" w14:textId="510B396E" w:rsidR="00691795" w:rsidRDefault="00691795" w:rsidP="00097AB0">
      <w:pPr>
        <w:pStyle w:val="ListNumber2"/>
        <w:numPr>
          <w:ilvl w:val="0"/>
          <w:numId w:val="39"/>
        </w:numPr>
      </w:pPr>
      <w:r>
        <w:t xml:space="preserve">Select </w:t>
      </w:r>
      <w:r w:rsidR="002C50CF">
        <w:rPr>
          <w:rStyle w:val="IntenseEmphasis"/>
        </w:rPr>
        <w:t>DNS Infra</w:t>
      </w:r>
      <w:r w:rsidR="002C50CF">
        <w:t xml:space="preserve"> </w:t>
      </w:r>
      <w:r>
        <w:t>from the trigger on artifact source dropdown.</w:t>
      </w:r>
    </w:p>
    <w:p w14:paraId="1978F03E" w14:textId="03CED87B" w:rsidR="00B12BD2" w:rsidRDefault="00B12BD2" w:rsidP="00097AB0">
      <w:pPr>
        <w:pStyle w:val="ListNumber2"/>
        <w:numPr>
          <w:ilvl w:val="0"/>
          <w:numId w:val="39"/>
        </w:numPr>
      </w:pPr>
      <w:r>
        <w:t xml:space="preserve">At the bottom of the page click </w:t>
      </w:r>
      <w:r>
        <w:rPr>
          <w:noProof/>
        </w:rPr>
        <w:drawing>
          <wp:inline distT="0" distB="0" distL="0" distR="0" wp14:anchorId="398530A1" wp14:editId="45A7739E">
            <wp:extent cx="200025" cy="200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25" cy="200025"/>
                    </a:xfrm>
                    <a:prstGeom prst="rect">
                      <a:avLst/>
                    </a:prstGeom>
                  </pic:spPr>
                </pic:pic>
              </a:graphicData>
            </a:graphic>
          </wp:inline>
        </w:drawing>
      </w:r>
      <w:r>
        <w:t xml:space="preserve"> next to the Development environment. This brings up a dialog to configure Deployment Conditions for the environment.</w:t>
      </w:r>
    </w:p>
    <w:p w14:paraId="5194DD39" w14:textId="0CA768DA" w:rsidR="00B12BD2" w:rsidRDefault="00B12BD2" w:rsidP="00097AB0">
      <w:pPr>
        <w:pStyle w:val="ListNumber2"/>
        <w:numPr>
          <w:ilvl w:val="0"/>
          <w:numId w:val="39"/>
        </w:numPr>
      </w:pPr>
      <w:r>
        <w:t xml:space="preserve">Select the </w:t>
      </w:r>
      <w:r w:rsidRPr="000070B5">
        <w:rPr>
          <w:rStyle w:val="IntenseEmphasis"/>
        </w:rPr>
        <w:t>After release creation</w:t>
      </w:r>
      <w:r>
        <w:t xml:space="preserve"> radio button. This will kick off a deployment automatically when a new release is </w:t>
      </w:r>
      <w:r w:rsidR="005B6EAC">
        <w:t>triggered.</w:t>
      </w:r>
    </w:p>
    <w:p w14:paraId="2AD4F28D" w14:textId="68089429" w:rsidR="005B6EAC" w:rsidRDefault="005B6EAC" w:rsidP="00097AB0">
      <w:pPr>
        <w:pStyle w:val="ListNumber2"/>
        <w:numPr>
          <w:ilvl w:val="0"/>
          <w:numId w:val="39"/>
        </w:numPr>
      </w:pPr>
      <w:r>
        <w:t xml:space="preserve">Click </w:t>
      </w:r>
      <w:r w:rsidRPr="000070B5">
        <w:rPr>
          <w:rStyle w:val="IntenseEmphasis"/>
        </w:rPr>
        <w:t>OK</w:t>
      </w:r>
      <w:r>
        <w:t xml:space="preserve"> to save and close the Deployment Conditions dialog.</w:t>
      </w:r>
    </w:p>
    <w:p w14:paraId="7AE87588" w14:textId="7914EB44" w:rsidR="00F821E3" w:rsidRDefault="00FE01F5" w:rsidP="00097AB0">
      <w:pPr>
        <w:pStyle w:val="ListNumber2"/>
        <w:numPr>
          <w:ilvl w:val="0"/>
          <w:numId w:val="39"/>
        </w:numPr>
      </w:pPr>
      <w:r>
        <w:t xml:space="preserve">Click the Save button </w:t>
      </w:r>
      <w:r>
        <w:rPr>
          <w:noProof/>
        </w:rPr>
        <w:drawing>
          <wp:inline distT="0" distB="0" distL="0" distR="0" wp14:anchorId="75C551F3" wp14:editId="2DE5DB9A">
            <wp:extent cx="590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550" cy="228600"/>
                    </a:xfrm>
                    <a:prstGeom prst="rect">
                      <a:avLst/>
                    </a:prstGeom>
                  </pic:spPr>
                </pic:pic>
              </a:graphicData>
            </a:graphic>
          </wp:inline>
        </w:drawing>
      </w:r>
      <w:r w:rsidR="00691795">
        <w:t xml:space="preserve"> at the top of the right hand pane</w:t>
      </w:r>
      <w:r>
        <w:t>.</w:t>
      </w:r>
    </w:p>
    <w:p w14:paraId="01F0F07E" w14:textId="5F18F446" w:rsidR="00157722" w:rsidRDefault="00157722" w:rsidP="00F83EE4">
      <w:pPr>
        <w:pStyle w:val="Heading2"/>
      </w:pPr>
      <w:r>
        <w:t xml:space="preserve">Task 2 – </w:t>
      </w:r>
      <w:r w:rsidR="00097AB0">
        <w:t>Create Manual Release</w:t>
      </w:r>
    </w:p>
    <w:p w14:paraId="51898ABE" w14:textId="089CF4EE" w:rsidR="00943706" w:rsidRPr="00ED5EEA" w:rsidRDefault="00943706" w:rsidP="00A95B02">
      <w:pPr>
        <w:pStyle w:val="BodyText"/>
      </w:pPr>
      <w:r>
        <w:t>In this task</w:t>
      </w:r>
      <w:r w:rsidR="00204BE1">
        <w:t>,</w:t>
      </w:r>
      <w:r>
        <w:t xml:space="preserve"> you will manually kick off </w:t>
      </w:r>
      <w:r w:rsidR="00A95B02">
        <w:t>a</w:t>
      </w:r>
      <w:r>
        <w:t xml:space="preserve"> development release.</w:t>
      </w:r>
    </w:p>
    <w:p w14:paraId="2A60E64B" w14:textId="0FB66B05" w:rsidR="000D3B1A" w:rsidRDefault="000D3B1A" w:rsidP="000D3B1A">
      <w:pPr>
        <w:pStyle w:val="TaskSetup"/>
      </w:pPr>
      <w:r>
        <w:t>Create Release</w:t>
      </w:r>
    </w:p>
    <w:p w14:paraId="109AB873" w14:textId="7D6F97E4" w:rsidR="00A95B02" w:rsidRDefault="00A95B02" w:rsidP="00A95B02">
      <w:pPr>
        <w:pStyle w:val="ListNumber2"/>
        <w:numPr>
          <w:ilvl w:val="0"/>
          <w:numId w:val="41"/>
        </w:numPr>
      </w:pPr>
      <w:r>
        <w:t>In Microsoft Edge</w:t>
      </w:r>
      <w:r w:rsidR="00204BE1">
        <w:t>,</w:t>
      </w:r>
      <w:r>
        <w:t xml:space="preserve"> select the </w:t>
      </w:r>
      <w:r w:rsidR="00204BE1">
        <w:t>Release</w:t>
      </w:r>
      <w:r>
        <w:t xml:space="preserve"> tab located just under the blue ribbon at the top of the page.</w:t>
      </w:r>
    </w:p>
    <w:p w14:paraId="1AA2C53C" w14:textId="17FE4BF7" w:rsidR="00A95B02" w:rsidRDefault="00A95B02" w:rsidP="00A95B02">
      <w:pPr>
        <w:pStyle w:val="ListNumber2"/>
        <w:numPr>
          <w:ilvl w:val="0"/>
          <w:numId w:val="17"/>
        </w:numPr>
      </w:pPr>
      <w:r>
        <w:t xml:space="preserve">Select the </w:t>
      </w:r>
      <w:r w:rsidRPr="00A5020B">
        <w:rPr>
          <w:rStyle w:val="IntenseEmphasis"/>
        </w:rPr>
        <w:t>DNS Infra</w:t>
      </w:r>
      <w:r>
        <w:t xml:space="preserve"> release definition that you created in </w:t>
      </w:r>
      <w:r w:rsidR="00204BE1">
        <w:t xml:space="preserve">Task </w:t>
      </w:r>
      <w:r>
        <w:t>1.</w:t>
      </w:r>
    </w:p>
    <w:p w14:paraId="71753DC6" w14:textId="77777777" w:rsidR="00A95B02" w:rsidRDefault="00A95B02" w:rsidP="00A95B02">
      <w:pPr>
        <w:pStyle w:val="ListNumber2"/>
        <w:numPr>
          <w:ilvl w:val="0"/>
          <w:numId w:val="17"/>
        </w:numPr>
      </w:pPr>
      <w:r>
        <w:t xml:space="preserve">Click the </w:t>
      </w:r>
      <w:r>
        <w:rPr>
          <w:noProof/>
        </w:rPr>
        <w:drawing>
          <wp:inline distT="0" distB="0" distL="0" distR="0" wp14:anchorId="4D6EDA55" wp14:editId="30BAD5FB">
            <wp:extent cx="7905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90575" cy="238125"/>
                    </a:xfrm>
                    <a:prstGeom prst="rect">
                      <a:avLst/>
                    </a:prstGeom>
                  </pic:spPr>
                </pic:pic>
              </a:graphicData>
            </a:graphic>
          </wp:inline>
        </w:drawing>
      </w:r>
      <w:r>
        <w:t xml:space="preserve"> button and select </w:t>
      </w:r>
      <w:r w:rsidRPr="00943706">
        <w:rPr>
          <w:rStyle w:val="IntenseEmphasis"/>
        </w:rPr>
        <w:t>Create Release</w:t>
      </w:r>
      <w:r>
        <w:t xml:space="preserve"> to manually start a release.</w:t>
      </w:r>
    </w:p>
    <w:p w14:paraId="39CFD0DD" w14:textId="77777777" w:rsidR="00A95B02" w:rsidRDefault="00A95B02" w:rsidP="00A95B02">
      <w:pPr>
        <w:pStyle w:val="ListNumber2"/>
        <w:numPr>
          <w:ilvl w:val="0"/>
          <w:numId w:val="17"/>
        </w:numPr>
      </w:pPr>
      <w:r>
        <w:t>Select the latest (largest number) artifact version in the dialog that comes up. Leave all of the other options with the default values.</w:t>
      </w:r>
    </w:p>
    <w:p w14:paraId="748C728B" w14:textId="77777777" w:rsidR="00A95B02" w:rsidRDefault="00A95B02" w:rsidP="00A95B02">
      <w:pPr>
        <w:pStyle w:val="ListNumber2"/>
        <w:numPr>
          <w:ilvl w:val="0"/>
          <w:numId w:val="17"/>
        </w:numPr>
      </w:pPr>
      <w:r>
        <w:t xml:space="preserve">Click </w:t>
      </w:r>
      <w:r w:rsidRPr="00943706">
        <w:rPr>
          <w:rStyle w:val="IntenseEmphasis"/>
        </w:rPr>
        <w:t>Create</w:t>
      </w:r>
      <w:r>
        <w:t xml:space="preserve">. </w:t>
      </w:r>
    </w:p>
    <w:p w14:paraId="4B132A8B" w14:textId="77777777" w:rsidR="00A95B02" w:rsidRDefault="00A95B02" w:rsidP="00A95B02">
      <w:pPr>
        <w:pStyle w:val="ListNumber2"/>
        <w:numPr>
          <w:ilvl w:val="0"/>
          <w:numId w:val="17"/>
        </w:numPr>
      </w:pPr>
      <w:r>
        <w:t xml:space="preserve">A new release will be created (Should be </w:t>
      </w:r>
      <w:r w:rsidRPr="00A95B02">
        <w:rPr>
          <w:rStyle w:val="IntenseEmphasis"/>
        </w:rPr>
        <w:t>Release - 1</w:t>
      </w:r>
      <w:r>
        <w:t>). You will see the release in the list of releases.</w:t>
      </w:r>
    </w:p>
    <w:p w14:paraId="3953EDA3" w14:textId="024DC072" w:rsidR="00A95B02" w:rsidRDefault="00204BE1" w:rsidP="00A95B02">
      <w:pPr>
        <w:pStyle w:val="ListNumber2"/>
        <w:numPr>
          <w:ilvl w:val="0"/>
          <w:numId w:val="17"/>
        </w:numPr>
      </w:pPr>
      <w:r>
        <w:t>Double c</w:t>
      </w:r>
      <w:r w:rsidR="00A95B02">
        <w:t xml:space="preserve">lick the release that was just created to view its summary. It will show as </w:t>
      </w:r>
      <w:r w:rsidR="00A95B02">
        <w:rPr>
          <w:noProof/>
        </w:rPr>
        <w:drawing>
          <wp:inline distT="0" distB="0" distL="0" distR="0" wp14:anchorId="0AAFD5A1" wp14:editId="16A333FE">
            <wp:extent cx="1038225" cy="409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38225" cy="409575"/>
                    </a:xfrm>
                    <a:prstGeom prst="rect">
                      <a:avLst/>
                    </a:prstGeom>
                  </pic:spPr>
                </pic:pic>
              </a:graphicData>
            </a:graphic>
          </wp:inline>
        </w:drawing>
      </w:r>
      <w:r w:rsidR="00A95B02">
        <w:t xml:space="preserve">. </w:t>
      </w:r>
    </w:p>
    <w:p w14:paraId="643445DA" w14:textId="0662B9F4" w:rsidR="00A95B02" w:rsidRPr="00A95B02" w:rsidRDefault="00A95B02" w:rsidP="00A95B02">
      <w:pPr>
        <w:pStyle w:val="ListNumber2"/>
      </w:pPr>
      <w:r>
        <w:t>After about a minute</w:t>
      </w:r>
      <w:r w:rsidR="00204BE1">
        <w:t>,</w:t>
      </w:r>
      <w:r>
        <w:t xml:space="preserve"> you will see the Deployment status change to Succeeded. </w:t>
      </w:r>
      <w:r>
        <w:rPr>
          <w:noProof/>
        </w:rPr>
        <w:drawing>
          <wp:inline distT="0" distB="0" distL="0" distR="0" wp14:anchorId="3A8195AA" wp14:editId="185780BD">
            <wp:extent cx="1009650" cy="400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650" cy="400050"/>
                    </a:xfrm>
                    <a:prstGeom prst="rect">
                      <a:avLst/>
                    </a:prstGeom>
                  </pic:spPr>
                </pic:pic>
              </a:graphicData>
            </a:graphic>
          </wp:inline>
        </w:drawing>
      </w:r>
      <w:r>
        <w:t xml:space="preserve"> You have successfully deployed the DNS server!</w:t>
      </w:r>
    </w:p>
    <w:p w14:paraId="08BDAE7C" w14:textId="76A09321" w:rsidR="00A95B02" w:rsidRDefault="00A95B02" w:rsidP="000D3B1A">
      <w:pPr>
        <w:pStyle w:val="TaskSetup"/>
      </w:pPr>
      <w:r>
        <w:t>Review Tests</w:t>
      </w:r>
    </w:p>
    <w:p w14:paraId="09395E84" w14:textId="5E26E27D" w:rsidR="00A95B02" w:rsidRDefault="007933E5" w:rsidP="00A95B02">
      <w:pPr>
        <w:pStyle w:val="ListNumber2"/>
      </w:pPr>
      <w:r>
        <w:t>In the Release summary view, you now have test results for both the Integration and Acceptance tests on the bottom right of the summary page.</w:t>
      </w:r>
    </w:p>
    <w:p w14:paraId="14CBC009" w14:textId="3660E6A2" w:rsidR="007933E5" w:rsidRPr="00A95B02" w:rsidRDefault="007933E5" w:rsidP="00A95B02">
      <w:pPr>
        <w:pStyle w:val="ListNumber2"/>
      </w:pPr>
      <w:r>
        <w:t xml:space="preserve">Click </w:t>
      </w:r>
      <w:r w:rsidRPr="007933E5">
        <w:rPr>
          <w:rStyle w:val="IntenseEmphasis"/>
        </w:rPr>
        <w:t>Detailed Report &gt;</w:t>
      </w:r>
      <w:r>
        <w:t xml:space="preserve"> to see details for the Integration and Acceptance tests. This test report is the same as the test report for the unit tests.</w:t>
      </w:r>
      <w:r w:rsidR="00C175D3">
        <w:t xml:space="preserve"> Notice all tests have passed </w:t>
      </w:r>
      <w:r w:rsidR="00C175D3">
        <w:rPr>
          <w:noProof/>
        </w:rPr>
        <w:drawing>
          <wp:inline distT="0" distB="0" distL="0" distR="0" wp14:anchorId="18E627F2" wp14:editId="50973353">
            <wp:extent cx="238125" cy="238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204BE1">
        <w:t>.</w:t>
      </w:r>
    </w:p>
    <w:p w14:paraId="72419DD2" w14:textId="3FC52232" w:rsidR="000D3B1A" w:rsidRDefault="000D3B1A" w:rsidP="000D3B1A">
      <w:pPr>
        <w:pStyle w:val="TaskSetup"/>
      </w:pPr>
      <w:r>
        <w:t>Manually Verify Release</w:t>
      </w:r>
    </w:p>
    <w:p w14:paraId="2D18310E" w14:textId="7303C24B" w:rsidR="00157722" w:rsidRDefault="00157722" w:rsidP="00A95B02">
      <w:pPr>
        <w:pStyle w:val="ListNumber2"/>
      </w:pPr>
      <w:r>
        <w:t>In Microsoft Edge, add a new tab.</w:t>
      </w:r>
    </w:p>
    <w:p w14:paraId="141EC120" w14:textId="77777777" w:rsidR="00157722" w:rsidRPr="008C4DB8" w:rsidRDefault="00157722" w:rsidP="00157722">
      <w:pPr>
        <w:pStyle w:val="ListNumber2"/>
        <w:numPr>
          <w:ilvl w:val="0"/>
          <w:numId w:val="3"/>
        </w:numPr>
      </w:pPr>
      <w:r>
        <w:t xml:space="preserve">Browse to </w:t>
      </w:r>
      <w:hyperlink r:id="rId47" w:history="1">
        <w:r w:rsidRPr="00A111A5">
          <w:rPr>
            <w:rStyle w:val="Hyperlink"/>
          </w:rPr>
          <w:t>www.contoso.com</w:t>
        </w:r>
      </w:hyperlink>
      <w:r>
        <w:t xml:space="preserve"> to verify that the DNS records were set correctly and the website is accessible</w:t>
      </w:r>
      <w:r w:rsidRPr="00525494">
        <w:t>.</w:t>
      </w:r>
      <w:r w:rsidRPr="00525494">
        <w:rPr>
          <w:bCs/>
          <w:iCs/>
        </w:rPr>
        <w:t xml:space="preserve"> </w:t>
      </w:r>
    </w:p>
    <w:p w14:paraId="7AE3B6B2" w14:textId="77777777" w:rsidR="00157722" w:rsidRPr="00D01942" w:rsidRDefault="00157722" w:rsidP="00157722">
      <w:pPr>
        <w:pStyle w:val="Caution"/>
        <w:numPr>
          <w:ilvl w:val="0"/>
          <w:numId w:val="8"/>
        </w:numPr>
      </w:pPr>
      <w:r w:rsidRPr="008C4DB8">
        <w:t>Even though the configuration processed successfully and all tests passed this will fail.</w:t>
      </w:r>
    </w:p>
    <w:p w14:paraId="6CD4AA14" w14:textId="3AD5F2A6" w:rsidR="00F83EE4" w:rsidRPr="00717CA5" w:rsidRDefault="00F83EE4" w:rsidP="00F83EE4">
      <w:pPr>
        <w:pStyle w:val="Heading2"/>
      </w:pPr>
      <w:r w:rsidRPr="00717CA5">
        <w:t xml:space="preserve">Task </w:t>
      </w:r>
      <w:r w:rsidR="000C6883">
        <w:t>3</w:t>
      </w:r>
      <w:r>
        <w:t xml:space="preserve"> </w:t>
      </w:r>
      <w:r w:rsidRPr="00717CA5">
        <w:t xml:space="preserve">– </w:t>
      </w:r>
      <w:r w:rsidR="00A23532">
        <w:t xml:space="preserve">Change </w:t>
      </w:r>
      <w:r w:rsidR="00097AB0">
        <w:t xml:space="preserve">Configuration and </w:t>
      </w:r>
      <w:r>
        <w:t xml:space="preserve">Tests </w:t>
      </w:r>
    </w:p>
    <w:p w14:paraId="358DC4FE" w14:textId="02CCFDA9" w:rsidR="00F83EE4" w:rsidRPr="00ED5EEA" w:rsidRDefault="00F03846" w:rsidP="00F83EE4">
      <w:pPr>
        <w:pStyle w:val="BodyText"/>
      </w:pPr>
      <w:r>
        <w:t>In this task</w:t>
      </w:r>
      <w:r w:rsidR="00204BE1">
        <w:t>,</w:t>
      </w:r>
      <w:r>
        <w:t xml:space="preserve"> you will update the configuration and tests to resolve the issue that was discovered in the </w:t>
      </w:r>
      <w:r w:rsidR="002B4BD4">
        <w:t>manual validation in the previous task</w:t>
      </w:r>
      <w:r w:rsidR="00F83EE4">
        <w:t>.</w:t>
      </w:r>
      <w:r w:rsidR="002B4BD4">
        <w:t xml:space="preserve"> To do this</w:t>
      </w:r>
      <w:r w:rsidR="00D95186">
        <w:t>,</w:t>
      </w:r>
      <w:r w:rsidR="002B4BD4">
        <w:t xml:space="preserve"> you will add a cname record for www and change the tests to ensure that they are validating the DNS name instead of NetBIOS name of the web server.</w:t>
      </w:r>
    </w:p>
    <w:p w14:paraId="43EA5326" w14:textId="2FEA6BDD" w:rsidR="00340829" w:rsidRPr="00ED5EEA" w:rsidRDefault="00340829" w:rsidP="00340829">
      <w:pPr>
        <w:pStyle w:val="TaskSetup"/>
      </w:pPr>
      <w:r>
        <w:t xml:space="preserve">Update </w:t>
      </w:r>
      <w:r w:rsidR="00B914C9">
        <w:t>configuration data</w:t>
      </w:r>
    </w:p>
    <w:p w14:paraId="0F84AE60" w14:textId="27716CCC" w:rsidR="00340829" w:rsidRDefault="00176F8A" w:rsidP="00A23532">
      <w:pPr>
        <w:pStyle w:val="ListNumber2"/>
        <w:numPr>
          <w:ilvl w:val="0"/>
          <w:numId w:val="32"/>
        </w:numPr>
      </w:pPr>
      <w:r>
        <w:t xml:space="preserve">If not already there, in </w:t>
      </w:r>
      <w:r w:rsidR="00E9500A">
        <w:t>VS</w:t>
      </w:r>
      <w:r w:rsidR="00340829">
        <w:t xml:space="preserve"> Code</w:t>
      </w:r>
      <w:r w:rsidR="00E9500A">
        <w:t xml:space="preserve"> file explorer</w:t>
      </w:r>
      <w:r w:rsidR="00D95186">
        <w:t>,</w:t>
      </w:r>
      <w:r w:rsidR="00340829">
        <w:t xml:space="preserve"> expand </w:t>
      </w:r>
      <w:r w:rsidR="00340829" w:rsidRPr="007A2B34">
        <w:rPr>
          <w:rStyle w:val="IntenseEmphasis"/>
        </w:rPr>
        <w:t>InfraDNS</w:t>
      </w:r>
    </w:p>
    <w:p w14:paraId="70225CFB" w14:textId="75DA15A0" w:rsidR="00340829" w:rsidRDefault="00340829" w:rsidP="00340829">
      <w:pPr>
        <w:pStyle w:val="ListNumber2"/>
        <w:numPr>
          <w:ilvl w:val="0"/>
          <w:numId w:val="7"/>
        </w:numPr>
      </w:pPr>
      <w:r>
        <w:t xml:space="preserve">Select </w:t>
      </w:r>
      <w:r w:rsidR="00176F8A">
        <w:rPr>
          <w:rStyle w:val="IntenseEmphasis"/>
        </w:rPr>
        <w:t>DevEnv</w:t>
      </w:r>
      <w:r w:rsidRPr="007A2B34">
        <w:rPr>
          <w:rStyle w:val="IntenseEmphasis"/>
        </w:rPr>
        <w:t>.ps1</w:t>
      </w:r>
      <w:r>
        <w:t>.</w:t>
      </w:r>
    </w:p>
    <w:p w14:paraId="0D56C545" w14:textId="60048D7C" w:rsidR="00340829" w:rsidRPr="009B1E92" w:rsidRDefault="00EC2C3E" w:rsidP="00340829">
      <w:pPr>
        <w:pStyle w:val="ListNumber2"/>
        <w:numPr>
          <w:ilvl w:val="0"/>
          <w:numId w:val="7"/>
        </w:numPr>
      </w:pPr>
      <w:r>
        <w:t xml:space="preserve">Add the </w:t>
      </w:r>
      <w:r w:rsidRPr="00EC2C3E">
        <w:rPr>
          <w:rStyle w:val="IntenseEmphasis"/>
        </w:rPr>
        <w:t>;’www’ = ‘TestAgent2’</w:t>
      </w:r>
      <w:r>
        <w:t xml:space="preserve"> to the CNameRecords property</w:t>
      </w:r>
      <w:r w:rsidR="00340829">
        <w:t>:</w:t>
      </w:r>
    </w:p>
    <w:p w14:paraId="54DA9672" w14:textId="4DA3C44E" w:rsidR="00340829" w:rsidRDefault="00EC2C3E" w:rsidP="00340829">
      <w:pPr>
        <w:pStyle w:val="List2"/>
      </w:pPr>
      <w:r>
        <w:t>CNameRecords    = @{‘DNS’ = ‘TestAgent1</w:t>
      </w:r>
      <w:ins w:id="1" w:author="Mark Gray" w:date="2016-07-24T18:08:00Z">
        <w:r w:rsidR="007D29F8">
          <w:t>.contoso.com</w:t>
        </w:r>
      </w:ins>
      <w:r>
        <w:t>’; ‘www’ = ‘TestAgent2</w:t>
      </w:r>
      <w:ins w:id="2" w:author="Mark Gray" w:date="2016-07-24T18:08:00Z">
        <w:r w:rsidR="007D29F8">
          <w:t>.contoso.com</w:t>
        </w:r>
      </w:ins>
      <w:r>
        <w:t>’;};</w:t>
      </w:r>
    </w:p>
    <w:p w14:paraId="60CA7DF6" w14:textId="77777777" w:rsidR="00340829" w:rsidRDefault="00340829" w:rsidP="00340829">
      <w:pPr>
        <w:pStyle w:val="ListNumber2"/>
        <w:numPr>
          <w:ilvl w:val="0"/>
          <w:numId w:val="3"/>
        </w:numPr>
      </w:pPr>
      <w:r>
        <w:t>Press Ctrl + S to save the change.</w:t>
      </w:r>
    </w:p>
    <w:p w14:paraId="1ACB0457" w14:textId="0EC78F87" w:rsidR="00F83EE4" w:rsidRPr="00ED5EEA" w:rsidRDefault="00337252" w:rsidP="00F83EE4">
      <w:pPr>
        <w:pStyle w:val="TaskSetup"/>
      </w:pPr>
      <w:r>
        <w:t>Add acceptance test</w:t>
      </w:r>
      <w:r w:rsidR="00284B57">
        <w:t>s</w:t>
      </w:r>
    </w:p>
    <w:p w14:paraId="05785CD9" w14:textId="431B226D" w:rsidR="008F76E6" w:rsidRDefault="00337252" w:rsidP="008F76E6">
      <w:pPr>
        <w:pStyle w:val="ListNumber2"/>
        <w:numPr>
          <w:ilvl w:val="0"/>
          <w:numId w:val="7"/>
        </w:numPr>
      </w:pPr>
      <w:r>
        <w:t>In Visual Studio Code</w:t>
      </w:r>
      <w:r w:rsidR="00D95186">
        <w:t>,</w:t>
      </w:r>
      <w:r>
        <w:t xml:space="preserve"> expand </w:t>
      </w:r>
      <w:r w:rsidRPr="007A2B34">
        <w:rPr>
          <w:rStyle w:val="IntenseEmphasis"/>
        </w:rPr>
        <w:t>InfraDNS</w:t>
      </w:r>
      <w:r w:rsidR="008F76E6">
        <w:rPr>
          <w:rStyle w:val="IntenseEmphasis"/>
        </w:rPr>
        <w:t xml:space="preserve">, Tests </w:t>
      </w:r>
      <w:r w:rsidR="008F76E6" w:rsidRPr="008F76E6">
        <w:rPr>
          <w:bCs/>
          <w:iCs/>
        </w:rPr>
        <w:t>and</w:t>
      </w:r>
      <w:r w:rsidR="008F76E6">
        <w:rPr>
          <w:rStyle w:val="IntenseEmphasis"/>
        </w:rPr>
        <w:t xml:space="preserve"> Acceptance.</w:t>
      </w:r>
    </w:p>
    <w:p w14:paraId="1D3A9251" w14:textId="2D2837AB" w:rsidR="00337252" w:rsidRDefault="00337252" w:rsidP="00337252">
      <w:pPr>
        <w:pStyle w:val="ListNumber2"/>
        <w:numPr>
          <w:ilvl w:val="0"/>
          <w:numId w:val="7"/>
        </w:numPr>
      </w:pPr>
      <w:r>
        <w:t xml:space="preserve">Select </w:t>
      </w:r>
      <w:r w:rsidR="008F76E6">
        <w:rPr>
          <w:rStyle w:val="IntenseEmphasis"/>
        </w:rPr>
        <w:t>DNSServer</w:t>
      </w:r>
      <w:r w:rsidR="00AB5FB8">
        <w:rPr>
          <w:rStyle w:val="IntenseEmphasis"/>
        </w:rPr>
        <w:t>.tests</w:t>
      </w:r>
      <w:r w:rsidRPr="007A2B34">
        <w:rPr>
          <w:rStyle w:val="IntenseEmphasis"/>
        </w:rPr>
        <w:t>.ps1</w:t>
      </w:r>
      <w:r>
        <w:t>.</w:t>
      </w:r>
    </w:p>
    <w:p w14:paraId="6B0BFDE5" w14:textId="71F5D783" w:rsidR="00337252" w:rsidRPr="009B1E92" w:rsidRDefault="009F6702" w:rsidP="00337252">
      <w:pPr>
        <w:pStyle w:val="ListNumber2"/>
        <w:numPr>
          <w:ilvl w:val="0"/>
          <w:numId w:val="7"/>
        </w:numPr>
      </w:pPr>
      <w:r>
        <w:t xml:space="preserve">Add a test to the </w:t>
      </w:r>
      <w:r w:rsidR="00F116A6" w:rsidRPr="000070B5">
        <w:rPr>
          <w:rStyle w:val="IntenseEmphasis"/>
        </w:rPr>
        <w:t xml:space="preserve">Context </w:t>
      </w:r>
      <w:r w:rsidRPr="000070B5">
        <w:rPr>
          <w:rStyle w:val="IntenseEmphasis"/>
        </w:rPr>
        <w:t>‘DNS</w:t>
      </w:r>
      <w:r w:rsidR="00F116A6" w:rsidRPr="000070B5">
        <w:rPr>
          <w:rStyle w:val="IntenseEmphasis"/>
        </w:rPr>
        <w:t xml:space="preserve"> Addresses</w:t>
      </w:r>
      <w:r w:rsidRPr="000070B5">
        <w:rPr>
          <w:rStyle w:val="IntenseEmphasis"/>
        </w:rPr>
        <w:t>’</w:t>
      </w:r>
      <w:r>
        <w:t xml:space="preserve"> block as follows: </w:t>
      </w:r>
    </w:p>
    <w:p w14:paraId="6FC85314" w14:textId="08D34316" w:rsidR="00F116A6" w:rsidRPr="00F116A6" w:rsidRDefault="00F116A6" w:rsidP="000070B5">
      <w:pPr>
        <w:pStyle w:val="List2"/>
      </w:pPr>
      <w:r w:rsidRPr="00F116A6">
        <w:t xml:space="preserve">It "Should resolve </w:t>
      </w:r>
      <w:r>
        <w:t>WWW to TestAgent2</w:t>
      </w:r>
      <w:r w:rsidRPr="00F116A6">
        <w:t>" {</w:t>
      </w:r>
    </w:p>
    <w:p w14:paraId="73281934" w14:textId="3637DD6F" w:rsidR="00F116A6" w:rsidRPr="00F116A6" w:rsidRDefault="00F116A6" w:rsidP="000070B5">
      <w:pPr>
        <w:pStyle w:val="List2"/>
      </w:pPr>
      <w:r>
        <w:t xml:space="preserve">    </w:t>
      </w:r>
      <w:r w:rsidRPr="00F116A6">
        <w:t xml:space="preserve">(Resolve-DnsName -Name </w:t>
      </w:r>
      <w:r>
        <w:t>www</w:t>
      </w:r>
      <w:r w:rsidRPr="00F116A6">
        <w:t>.contoso.com -Type CName -DnsOnly -NoHostsFile).</w:t>
      </w:r>
      <w:r>
        <w:t>NameHost | Should be 'TestAgent2</w:t>
      </w:r>
      <w:r w:rsidRPr="00F116A6">
        <w:t xml:space="preserve">' </w:t>
      </w:r>
    </w:p>
    <w:p w14:paraId="46183D8A" w14:textId="1A9C711F" w:rsidR="00337252" w:rsidRDefault="00F116A6" w:rsidP="000070B5">
      <w:pPr>
        <w:pStyle w:val="List2"/>
      </w:pPr>
      <w:r w:rsidRPr="00F116A6">
        <w:t>}</w:t>
      </w:r>
      <w:r w:rsidRPr="00F116A6" w:rsidDel="00F116A6">
        <w:t xml:space="preserve"> </w:t>
      </w:r>
    </w:p>
    <w:p w14:paraId="19AB0ADA" w14:textId="50F903B6" w:rsidR="00F116A6" w:rsidRDefault="00182070" w:rsidP="00337252">
      <w:pPr>
        <w:pStyle w:val="ListNumber2"/>
        <w:numPr>
          <w:ilvl w:val="0"/>
          <w:numId w:val="3"/>
        </w:numPr>
        <w:rPr>
          <w:rStyle w:val="BodyTextChar"/>
        </w:rPr>
      </w:pPr>
      <w:r>
        <w:t xml:space="preserve">Replace </w:t>
      </w:r>
      <w:r w:rsidRPr="000B43C4">
        <w:rPr>
          <w:rStyle w:val="IntenseEmphasis"/>
        </w:rPr>
        <w:t>TestAgent2</w:t>
      </w:r>
      <w:r>
        <w:t xml:space="preserve"> in </w:t>
      </w:r>
      <w:r w:rsidR="00F116A6">
        <w:t>the ‘Web server ports’ &amp; ‘Website Content’ Context</w:t>
      </w:r>
      <w:r>
        <w:t xml:space="preserve"> block</w:t>
      </w:r>
      <w:r w:rsidR="00F116A6">
        <w:t>s</w:t>
      </w:r>
      <w:r>
        <w:t xml:space="preserve"> with </w:t>
      </w:r>
      <w:r w:rsidRPr="000B43C4">
        <w:rPr>
          <w:rStyle w:val="IntenseEmphasis"/>
        </w:rPr>
        <w:t>www</w:t>
      </w:r>
      <w:r w:rsidR="00F116A6">
        <w:rPr>
          <w:rStyle w:val="IntenseEmphasis"/>
        </w:rPr>
        <w:t xml:space="preserve"> </w:t>
      </w:r>
      <w:r w:rsidR="00F116A6" w:rsidRPr="000070B5">
        <w:rPr>
          <w:rStyle w:val="BodyTextChar"/>
        </w:rPr>
        <w:t>as follows</w:t>
      </w:r>
      <w:r w:rsidR="00F116A6">
        <w:rPr>
          <w:rStyle w:val="BodyTextChar"/>
        </w:rPr>
        <w:t>:</w:t>
      </w:r>
    </w:p>
    <w:p w14:paraId="10D12E1D" w14:textId="7F2C6FE4" w:rsidR="00F116A6" w:rsidRDefault="00F116A6" w:rsidP="000070B5">
      <w:pPr>
        <w:pStyle w:val="List2"/>
        <w:rPr>
          <w:rStyle w:val="BodyTextChar"/>
        </w:rPr>
      </w:pPr>
      <w:r w:rsidRPr="00F116A6">
        <w:rPr>
          <w:rStyle w:val="BodyTextChar"/>
        </w:rPr>
        <w:t xml:space="preserve">$PortTest = Test-NetConnection -ComputerName </w:t>
      </w:r>
      <w:r w:rsidRPr="000070B5">
        <w:rPr>
          <w:rStyle w:val="IntenseEmphasis"/>
        </w:rPr>
        <w:t>www</w:t>
      </w:r>
      <w:r w:rsidRPr="00F116A6">
        <w:rPr>
          <w:rStyle w:val="BodyTextChar"/>
        </w:rPr>
        <w:t>.contoso.com -Port 80</w:t>
      </w:r>
    </w:p>
    <w:p w14:paraId="7B0A64CC" w14:textId="77777777" w:rsidR="00F116A6" w:rsidRDefault="00F116A6" w:rsidP="000070B5">
      <w:pPr>
        <w:pStyle w:val="List2"/>
        <w:rPr>
          <w:rStyle w:val="BodyTextChar"/>
        </w:rPr>
      </w:pPr>
    </w:p>
    <w:p w14:paraId="43CC5EAA" w14:textId="7A25DFEA" w:rsidR="000F726D" w:rsidRDefault="00F116A6" w:rsidP="000070B5">
      <w:pPr>
        <w:pStyle w:val="List2"/>
      </w:pPr>
      <w:r w:rsidRPr="00F116A6">
        <w:rPr>
          <w:rStyle w:val="BodyTextChar"/>
        </w:rPr>
        <w:t>$WebRequest = Invoke-WebRequest -Uri http://</w:t>
      </w:r>
      <w:r w:rsidRPr="000070B5">
        <w:rPr>
          <w:rStyle w:val="IntenseEmphasis"/>
        </w:rPr>
        <w:t>www</w:t>
      </w:r>
      <w:r w:rsidRPr="00F116A6">
        <w:rPr>
          <w:rStyle w:val="BodyTextChar"/>
        </w:rPr>
        <w:t>.contoso.com -UseBasicParsing</w:t>
      </w:r>
    </w:p>
    <w:p w14:paraId="2AFDC102" w14:textId="1E9135DF" w:rsidR="00337252" w:rsidRDefault="00337252" w:rsidP="00337252">
      <w:pPr>
        <w:pStyle w:val="ListNumber2"/>
        <w:numPr>
          <w:ilvl w:val="0"/>
          <w:numId w:val="3"/>
        </w:numPr>
      </w:pPr>
      <w:r>
        <w:t>Press Ctrl + S to save the change.</w:t>
      </w:r>
    </w:p>
    <w:p w14:paraId="63E23674" w14:textId="77777777" w:rsidR="00337252" w:rsidRDefault="00337252" w:rsidP="00337252">
      <w:pPr>
        <w:pStyle w:val="TaskSetup"/>
      </w:pPr>
      <w:r>
        <w:t>Push changes to TFS</w:t>
      </w:r>
    </w:p>
    <w:p w14:paraId="784FD9FA" w14:textId="14F303FB" w:rsidR="00337252" w:rsidRPr="009B1E92" w:rsidRDefault="00337252" w:rsidP="00337252">
      <w:pPr>
        <w:pStyle w:val="ListNumber2"/>
        <w:numPr>
          <w:ilvl w:val="0"/>
          <w:numId w:val="3"/>
        </w:numPr>
      </w:pPr>
      <w:r>
        <w:t>In PowerShell console</w:t>
      </w:r>
      <w:r w:rsidR="00D95186">
        <w:t>,</w:t>
      </w:r>
      <w:r>
        <w:t xml:space="preserve"> type the following and then press ENTER after each line:</w:t>
      </w:r>
    </w:p>
    <w:p w14:paraId="2A6A43DB" w14:textId="77777777" w:rsidR="00337252" w:rsidRDefault="00337252" w:rsidP="00337252">
      <w:pPr>
        <w:pStyle w:val="List2"/>
        <w:rPr>
          <w:color w:val="0000FF"/>
        </w:rPr>
      </w:pPr>
      <w:r>
        <w:rPr>
          <w:color w:val="0000FF"/>
        </w:rPr>
        <w:t>Cd \git\Demo_CI</w:t>
      </w:r>
    </w:p>
    <w:p w14:paraId="49BA0219" w14:textId="2BD18BCB" w:rsidR="00337252" w:rsidRDefault="00337252" w:rsidP="00337252">
      <w:pPr>
        <w:pStyle w:val="List2"/>
        <w:rPr>
          <w:color w:val="0000FF"/>
        </w:rPr>
      </w:pPr>
      <w:r>
        <w:rPr>
          <w:color w:val="0000FF"/>
        </w:rPr>
        <w:t xml:space="preserve">Git </w:t>
      </w:r>
      <w:r w:rsidR="00F116A6">
        <w:rPr>
          <w:color w:val="6C006C" w:themeColor="accent2" w:themeShade="BF"/>
        </w:rPr>
        <w:t>a</w:t>
      </w:r>
      <w:r w:rsidR="00F116A6" w:rsidRPr="00B7705C">
        <w:rPr>
          <w:color w:val="6C006C" w:themeColor="accent2" w:themeShade="BF"/>
        </w:rPr>
        <w:t>d</w:t>
      </w:r>
      <w:r w:rsidR="000070B5">
        <w:rPr>
          <w:color w:val="6C006C" w:themeColor="accent2" w:themeShade="BF"/>
        </w:rPr>
        <w:t>d</w:t>
      </w:r>
      <w:r w:rsidR="00F116A6" w:rsidRPr="00B7705C">
        <w:rPr>
          <w:color w:val="6C006C" w:themeColor="accent2" w:themeShade="BF"/>
        </w:rPr>
        <w:t xml:space="preserve"> </w:t>
      </w:r>
      <w:r w:rsidRPr="00B7705C">
        <w:rPr>
          <w:color w:val="6C006C" w:themeColor="accent2" w:themeShade="BF"/>
        </w:rPr>
        <w:t>.</w:t>
      </w:r>
    </w:p>
    <w:p w14:paraId="7FEF553E" w14:textId="68192AD1" w:rsidR="00337252" w:rsidRDefault="00337252" w:rsidP="00337252">
      <w:pPr>
        <w:pStyle w:val="List2"/>
        <w:rPr>
          <w:color w:val="0000FF"/>
        </w:rPr>
      </w:pPr>
      <w:r>
        <w:rPr>
          <w:color w:val="0000FF"/>
        </w:rPr>
        <w:t xml:space="preserve">Git </w:t>
      </w:r>
      <w:r>
        <w:rPr>
          <w:color w:val="6C006C" w:themeColor="accent2" w:themeShade="BF"/>
        </w:rPr>
        <w:t>commit</w:t>
      </w:r>
      <w:r>
        <w:rPr>
          <w:color w:val="0000FF"/>
        </w:rPr>
        <w:t xml:space="preserve"> </w:t>
      </w:r>
      <w:r w:rsidRPr="00B7705C">
        <w:rPr>
          <w:color w:val="000080"/>
        </w:rPr>
        <w:t>-</w:t>
      </w:r>
      <w:r>
        <w:rPr>
          <w:color w:val="000080"/>
        </w:rPr>
        <w:t>m</w:t>
      </w:r>
      <w:r>
        <w:rPr>
          <w:color w:val="0000FF"/>
        </w:rPr>
        <w:t xml:space="preserve"> </w:t>
      </w:r>
      <w:r>
        <w:t>”</w:t>
      </w:r>
      <w:r w:rsidR="00564AD2">
        <w:t>New acceptance test</w:t>
      </w:r>
      <w:r>
        <w:t xml:space="preserve">” </w:t>
      </w:r>
    </w:p>
    <w:p w14:paraId="1BA61566" w14:textId="77777777" w:rsidR="00337252" w:rsidRDefault="00337252" w:rsidP="00337252">
      <w:pPr>
        <w:pStyle w:val="List2"/>
        <w:rPr>
          <w:color w:val="0000FF"/>
        </w:rPr>
      </w:pPr>
      <w:r>
        <w:rPr>
          <w:color w:val="0000FF"/>
        </w:rPr>
        <w:t xml:space="preserve">Git </w:t>
      </w:r>
      <w:r>
        <w:rPr>
          <w:color w:val="6C006C" w:themeColor="accent2" w:themeShade="BF"/>
        </w:rPr>
        <w:t>push</w:t>
      </w:r>
    </w:p>
    <w:p w14:paraId="4D8FB6DB" w14:textId="2BA10BA1" w:rsidR="00337252" w:rsidRDefault="00337252" w:rsidP="00337252">
      <w:pPr>
        <w:pStyle w:val="TaskSetup"/>
      </w:pPr>
      <w:r>
        <w:t>Verify CI</w:t>
      </w:r>
      <w:r w:rsidR="00097AB0">
        <w:t>/CD</w:t>
      </w:r>
      <w:r>
        <w:t xml:space="preserve"> process</w:t>
      </w:r>
    </w:p>
    <w:p w14:paraId="1D66D05E" w14:textId="77777777" w:rsidR="00337252" w:rsidRDefault="00337252" w:rsidP="00337252">
      <w:pPr>
        <w:pStyle w:val="ListNumber2"/>
        <w:numPr>
          <w:ilvl w:val="0"/>
          <w:numId w:val="7"/>
        </w:numPr>
      </w:pPr>
      <w:r>
        <w:t>In Microsoft Edge, c</w:t>
      </w:r>
      <w:r w:rsidRPr="009302A6">
        <w:t>lick the Build tab located just under the blue ribbon at the</w:t>
      </w:r>
      <w:r>
        <w:t xml:space="preserve"> top of the page.</w:t>
      </w:r>
    </w:p>
    <w:p w14:paraId="0C5473B4" w14:textId="4B67408E" w:rsidR="00337252" w:rsidRDefault="00337252" w:rsidP="00337252">
      <w:pPr>
        <w:pStyle w:val="ListNumber2"/>
        <w:numPr>
          <w:ilvl w:val="0"/>
          <w:numId w:val="3"/>
        </w:numPr>
      </w:pPr>
      <w:r>
        <w:t xml:space="preserve">Select the </w:t>
      </w:r>
      <w:r w:rsidR="00097AB0">
        <w:rPr>
          <w:rStyle w:val="IntenseEmphasis"/>
        </w:rPr>
        <w:t>DNS Infra</w:t>
      </w:r>
      <w:r>
        <w:t xml:space="preserve"> build definition that you created in </w:t>
      </w:r>
      <w:r w:rsidR="00D52ED8">
        <w:t xml:space="preserve">Exercise </w:t>
      </w:r>
      <w:r>
        <w:t>1.</w:t>
      </w:r>
    </w:p>
    <w:p w14:paraId="1EE773CB" w14:textId="35D000A9" w:rsidR="00337252" w:rsidRDefault="00337252" w:rsidP="00337252">
      <w:pPr>
        <w:pStyle w:val="ListNumber2"/>
        <w:numPr>
          <w:ilvl w:val="0"/>
          <w:numId w:val="3"/>
        </w:numPr>
      </w:pPr>
      <w:r>
        <w:t xml:space="preserve">Click Builds at the top of the right pane to </w:t>
      </w:r>
      <w:r w:rsidR="00277A12">
        <w:t>view</w:t>
      </w:r>
      <w:r>
        <w:t xml:space="preserve"> the list of builds.</w:t>
      </w:r>
    </w:p>
    <w:p w14:paraId="1A5652FC" w14:textId="38791053" w:rsidR="00277A12" w:rsidRDefault="00277A12" w:rsidP="00337252">
      <w:pPr>
        <w:pStyle w:val="ListNumber2"/>
        <w:numPr>
          <w:ilvl w:val="0"/>
          <w:numId w:val="3"/>
        </w:numPr>
      </w:pPr>
      <w:r>
        <w:t>Double click the latest build either in Queued or Completed to view the summary of the build.</w:t>
      </w:r>
    </w:p>
    <w:p w14:paraId="05CAFF1C" w14:textId="02363FBE" w:rsidR="000C4324" w:rsidRDefault="00277A12" w:rsidP="00337252">
      <w:pPr>
        <w:pStyle w:val="ListNumber2"/>
        <w:numPr>
          <w:ilvl w:val="0"/>
          <w:numId w:val="3"/>
        </w:numPr>
      </w:pPr>
      <w:r>
        <w:t>Once the build shows Completed, c</w:t>
      </w:r>
      <w:r w:rsidR="000C4324">
        <w:t>lick the Release tab located just under the blue ribbon at the top of the page.</w:t>
      </w:r>
    </w:p>
    <w:p w14:paraId="2765A758" w14:textId="56773CEC" w:rsidR="000C4324" w:rsidRDefault="00277A12" w:rsidP="00337252">
      <w:pPr>
        <w:pStyle w:val="ListNumber2"/>
        <w:numPr>
          <w:ilvl w:val="0"/>
          <w:numId w:val="3"/>
        </w:numPr>
      </w:pPr>
      <w:r>
        <w:t>Double click the latest release to view the summary of the build.</w:t>
      </w:r>
    </w:p>
    <w:p w14:paraId="3769000D" w14:textId="14C9C57C" w:rsidR="00277A12" w:rsidRDefault="00277A12" w:rsidP="00337252">
      <w:pPr>
        <w:pStyle w:val="ListNumber2"/>
        <w:numPr>
          <w:ilvl w:val="0"/>
          <w:numId w:val="3"/>
        </w:numPr>
      </w:pPr>
      <w:r>
        <w:t xml:space="preserve">Wait for the Release to show a deployment status of Succeeded.  </w:t>
      </w:r>
    </w:p>
    <w:p w14:paraId="0EE0ADE2" w14:textId="77777777" w:rsidR="00A52DD3" w:rsidRDefault="00A52DD3" w:rsidP="00A52DD3">
      <w:pPr>
        <w:pStyle w:val="TaskSetup"/>
      </w:pPr>
      <w:r>
        <w:t>Manually verify</w:t>
      </w:r>
    </w:p>
    <w:p w14:paraId="5C7B645B" w14:textId="77777777" w:rsidR="00A52DD3" w:rsidRDefault="00A52DD3" w:rsidP="00A52DD3">
      <w:pPr>
        <w:pStyle w:val="ListNumber2"/>
        <w:numPr>
          <w:ilvl w:val="0"/>
          <w:numId w:val="7"/>
        </w:numPr>
      </w:pPr>
      <w:r>
        <w:t>In Microsoft Edge, add a new tab.</w:t>
      </w:r>
    </w:p>
    <w:p w14:paraId="48F453DE" w14:textId="2B35F94E" w:rsidR="00A4222D" w:rsidRPr="006D55DC" w:rsidRDefault="00A52DD3" w:rsidP="00A4222D">
      <w:pPr>
        <w:pStyle w:val="ListNumber2"/>
        <w:numPr>
          <w:ilvl w:val="0"/>
          <w:numId w:val="3"/>
        </w:numPr>
      </w:pPr>
      <w:r>
        <w:t xml:space="preserve">Browse to </w:t>
      </w:r>
      <w:r w:rsidRPr="000B43C4">
        <w:t>www.contoso.com</w:t>
      </w:r>
      <w:r>
        <w:t xml:space="preserve"> to verify that the DNS records were set correctly</w:t>
      </w:r>
      <w:r w:rsidR="000B43C4">
        <w:t xml:space="preserve"> and the web site is accessible</w:t>
      </w:r>
      <w:r w:rsidRPr="00525494">
        <w:t>.</w:t>
      </w:r>
      <w:r>
        <w:rPr>
          <w:bCs/>
          <w:iCs/>
        </w:rPr>
        <w:t xml:space="preserve"> </w:t>
      </w:r>
    </w:p>
    <w:p w14:paraId="1B613030" w14:textId="7E5396C2" w:rsidR="001A5D77" w:rsidRDefault="001A5D77" w:rsidP="00A23532">
      <w:pPr>
        <w:pStyle w:val="ListNumber2"/>
        <w:numPr>
          <w:ilvl w:val="0"/>
          <w:numId w:val="0"/>
        </w:numPr>
      </w:pPr>
    </w:p>
    <w:p w14:paraId="22E2C738" w14:textId="38B51AA5" w:rsidR="00A23532" w:rsidRPr="002C613E" w:rsidRDefault="00A23532" w:rsidP="00A23532">
      <w:pPr>
        <w:pStyle w:val="ListNumber2"/>
        <w:numPr>
          <w:ilvl w:val="0"/>
          <w:numId w:val="0"/>
        </w:numPr>
      </w:pPr>
      <w:r>
        <w:rPr>
          <w:noProof/>
        </w:rPr>
        <w:drawing>
          <wp:inline distT="0" distB="0" distL="0" distR="0" wp14:anchorId="7101678A" wp14:editId="5DEDFBD0">
            <wp:extent cx="3810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cBBexbc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r w:rsidRPr="00EF1074">
        <w:rPr>
          <w:b/>
          <w:sz w:val="26"/>
        </w:rPr>
        <w:t>Congratulations</w:t>
      </w:r>
      <w:r>
        <w:t>. You have successfully configured and run a Continuous Integration</w:t>
      </w:r>
      <w:r w:rsidR="00277A12">
        <w:t xml:space="preserve"> / Continuous Deployment</w:t>
      </w:r>
      <w:r>
        <w:t xml:space="preserve"> pipeline for a development environment. Now take these concepts forward and build your own CI pipelines.</w:t>
      </w:r>
    </w:p>
    <w:p w14:paraId="67CB9D57" w14:textId="22E731D0" w:rsidR="00A23532" w:rsidRPr="006D55DC" w:rsidRDefault="00A23532" w:rsidP="00A23532">
      <w:pPr>
        <w:pStyle w:val="ListNumber2"/>
        <w:numPr>
          <w:ilvl w:val="0"/>
          <w:numId w:val="0"/>
        </w:numPr>
      </w:pPr>
    </w:p>
    <w:sectPr w:rsidR="00A23532" w:rsidRPr="006D55DC" w:rsidSect="00A22832">
      <w:headerReference w:type="default" r:id="rId48"/>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2">
      <wne:acd wne:acdName="acd1"/>
    </wne:keymap>
    <wne:keymap wne:kcmPrimary="044C">
      <wne:acd wne:acdName="acd0"/>
    </wne:keymap>
    <wne:keymap wne:kcmPrimary="044E">
      <wne:acd wne:acdName="acd2"/>
    </wne:keymap>
  </wne:keymaps>
  <wne:toolbars>
    <wne:acdManifest>
      <wne:acdEntry wne:acdName="acd0"/>
      <wne:acdEntry wne:acdName="acd1"/>
      <wne:acdEntry wne:acdName="acd2"/>
    </wne:acdManifest>
  </wne:toolbars>
  <wne:acds>
    <wne:acd wne:argValue="AgBUAGEAcwBrACAAUwBlAHQAdQBwAA==" wne:acdName="acd0" wne:fciIndexBasedOn="0065"/>
    <wne:acd wne:argValue="AQABAAUA" wne:acdName="acd1" wne:fciIndexBasedOn="0065"/>
    <wne:acd wne:argValue="AQAAADo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2186B" w14:textId="77777777" w:rsidR="00E9500A" w:rsidRDefault="00E9500A" w:rsidP="008442FB">
      <w:pPr>
        <w:spacing w:after="0" w:line="240" w:lineRule="auto"/>
      </w:pPr>
      <w:r>
        <w:separator/>
      </w:r>
    </w:p>
  </w:endnote>
  <w:endnote w:type="continuationSeparator" w:id="0">
    <w:p w14:paraId="44AE384A" w14:textId="77777777" w:rsidR="00E9500A" w:rsidRDefault="00E9500A" w:rsidP="008442FB">
      <w:pPr>
        <w:spacing w:after="0" w:line="240" w:lineRule="auto"/>
      </w:pPr>
      <w:r>
        <w:continuationSeparator/>
      </w:r>
    </w:p>
  </w:endnote>
  <w:endnote w:type="continuationNotice" w:id="1">
    <w:p w14:paraId="55B94613" w14:textId="77777777" w:rsidR="00E9500A" w:rsidRDefault="00E950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swiss"/>
    <w:pitch w:val="variable"/>
    <w:sig w:usb0="A00002AF" w:usb1="4000205B" w:usb2="00000000" w:usb3="00000000" w:csb0="0000009F" w:csb1="00000000"/>
  </w:font>
  <w:font w:name="Segoe Light">
    <w:altName w:val="Segoe UI"/>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5905A" w14:textId="4169162B" w:rsidR="00E9500A" w:rsidRPr="00A22832" w:rsidRDefault="00E9500A" w:rsidP="00A22832">
    <w:pPr>
      <w:pStyle w:val="TableImage"/>
      <w:tabs>
        <w:tab w:val="right" w:pos="9360"/>
      </w:tabs>
      <w:rPr>
        <w:rFonts w:ascii="Segoe" w:hAnsi="Segoe"/>
        <w:sz w:val="16"/>
      </w:rPr>
    </w:pPr>
    <w:r>
      <w:rPr>
        <w:rFonts w:ascii="Segoe" w:hAnsi="Segoe"/>
        <w:noProof/>
        <w:sz w:val="16"/>
      </w:rPr>
      <w:tab/>
    </w:r>
    <w:r w:rsidRPr="00A22832">
      <w:rPr>
        <w:rFonts w:ascii="Segoe" w:hAnsi="Segoe"/>
        <w:noProof/>
        <w:sz w:val="16"/>
      </w:rPr>
      <w:t xml:space="preserve">Page | </w:t>
    </w:r>
    <w:r w:rsidRPr="00A22832">
      <w:rPr>
        <w:rFonts w:ascii="Segoe" w:hAnsi="Segoe"/>
        <w:noProof/>
        <w:sz w:val="16"/>
      </w:rPr>
      <w:fldChar w:fldCharType="begin"/>
    </w:r>
    <w:r w:rsidRPr="00A22832">
      <w:rPr>
        <w:rFonts w:ascii="Segoe" w:hAnsi="Segoe"/>
        <w:noProof/>
        <w:sz w:val="16"/>
      </w:rPr>
      <w:instrText xml:space="preserve"> PAGE   \* MERGEFORMAT </w:instrText>
    </w:r>
    <w:r w:rsidRPr="00A22832">
      <w:rPr>
        <w:rFonts w:ascii="Segoe" w:hAnsi="Segoe"/>
        <w:noProof/>
        <w:sz w:val="16"/>
      </w:rPr>
      <w:fldChar w:fldCharType="separate"/>
    </w:r>
    <w:r w:rsidR="003B398D">
      <w:rPr>
        <w:rFonts w:ascii="Segoe" w:hAnsi="Segoe"/>
        <w:noProof/>
        <w:sz w:val="16"/>
      </w:rPr>
      <w:t>19</w:t>
    </w:r>
    <w:r w:rsidRPr="00A22832">
      <w:rPr>
        <w:rFonts w:ascii="Segoe" w:hAnsi="Segoe"/>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A39D1" w14:textId="77777777" w:rsidR="00E9500A" w:rsidRDefault="00E9500A" w:rsidP="008442FB">
      <w:pPr>
        <w:spacing w:after="0" w:line="240" w:lineRule="auto"/>
      </w:pPr>
      <w:r>
        <w:separator/>
      </w:r>
    </w:p>
  </w:footnote>
  <w:footnote w:type="continuationSeparator" w:id="0">
    <w:p w14:paraId="1DEAF76B" w14:textId="77777777" w:rsidR="00E9500A" w:rsidRDefault="00E9500A" w:rsidP="008442FB">
      <w:pPr>
        <w:spacing w:after="0" w:line="240" w:lineRule="auto"/>
      </w:pPr>
      <w:r>
        <w:continuationSeparator/>
      </w:r>
    </w:p>
  </w:footnote>
  <w:footnote w:type="continuationNotice" w:id="1">
    <w:p w14:paraId="77496300" w14:textId="77777777" w:rsidR="00E9500A" w:rsidRDefault="00E950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B6B88" w14:textId="77777777" w:rsidR="00E9500A" w:rsidRPr="005251C1" w:rsidRDefault="00E9500A" w:rsidP="007B70E8">
    <w:pPr>
      <w:pStyle w:val="Header"/>
    </w:pPr>
    <w:r w:rsidRPr="00633611">
      <w:rPr>
        <w:b/>
        <w:bCs/>
      </w:rPr>
      <w:t>Title of</w:t>
    </w:r>
    <w:r>
      <w:t xml:space="preserve"> </w:t>
    </w:r>
    <w:r>
      <w:fldChar w:fldCharType="begin"/>
    </w:r>
    <w:r>
      <w:instrText xml:space="preserve"> TITLE   \* MERGEFORMAT </w:instrText>
    </w:r>
    <w:r>
      <w:fldChar w:fldCharType="end"/>
    </w:r>
    <w:r w:rsidRPr="005251C1">
      <w:fldChar w:fldCharType="begin"/>
    </w:r>
    <w:r w:rsidRPr="005251C1">
      <w:instrText xml:space="preserve"> TITLE   \* MERGEFORMAT </w:instrText>
    </w:r>
    <w:r w:rsidRPr="005251C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AF9B" w14:textId="5CD9527C" w:rsidR="00E9500A" w:rsidRPr="00F62181" w:rsidRDefault="00E9500A" w:rsidP="007B70E8">
    <w:pPr>
      <w:pStyle w:val="Header"/>
    </w:pPr>
    <w:r w:rsidRPr="00E63514">
      <w:t xml:space="preserve">PowerShell CI/CD Tools: DSC, Pester, </w:t>
    </w:r>
    <w:r>
      <w:t>PS</w:t>
    </w:r>
    <w:r w:rsidR="00B846FC">
      <w:t xml:space="preserve"> </w:t>
    </w:r>
    <w:r w:rsidRPr="00E63514">
      <w:t>Script</w:t>
    </w:r>
    <w:r w:rsidR="00B846FC">
      <w:t xml:space="preserve"> </w:t>
    </w:r>
    <w:r w:rsidRPr="00E63514">
      <w:t>Analyzer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5pt;height:19.5pt" o:bullet="t">
        <v:imagedata r:id="rId1" o:title="MetroPencilIconDarkBlue"/>
      </v:shape>
    </w:pict>
  </w:numPicBullet>
  <w:numPicBullet w:numPicBulletId="1">
    <w:pict>
      <v:shape id="_x0000_i1027" type="#_x0000_t75" style="width:21.75pt;height:21.75pt" o:bullet="t">
        <v:imagedata r:id="rId2" o:title="MetroNoteIconDarkBlue"/>
      </v:shape>
    </w:pict>
  </w:numPicBullet>
  <w:abstractNum w:abstractNumId="0" w15:restartNumberingAfterBreak="0">
    <w:nsid w:val="FFFFFF7E"/>
    <w:multiLevelType w:val="singleLevel"/>
    <w:tmpl w:val="5460514C"/>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3876F0"/>
    <w:lvl w:ilvl="0">
      <w:start w:val="1"/>
      <w:numFmt w:val="decimal"/>
      <w:pStyle w:val="ListNumber2"/>
      <w:lvlText w:val="%1."/>
      <w:lvlJc w:val="left"/>
      <w:pPr>
        <w:tabs>
          <w:tab w:val="num" w:pos="720"/>
        </w:tabs>
        <w:ind w:left="720" w:hanging="360"/>
      </w:pPr>
      <w:rPr>
        <w:rFonts w:hint="default"/>
      </w:rPr>
    </w:lvl>
  </w:abstractNum>
  <w:abstractNum w:abstractNumId="2" w15:restartNumberingAfterBreak="0">
    <w:nsid w:val="FFFFFF83"/>
    <w:multiLevelType w:val="singleLevel"/>
    <w:tmpl w:val="3B28C6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BF86009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187142"/>
    <w:multiLevelType w:val="hybridMultilevel"/>
    <w:tmpl w:val="77FEE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2E83C66"/>
    <w:multiLevelType w:val="hybridMultilevel"/>
    <w:tmpl w:val="A76C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145A62"/>
    <w:multiLevelType w:val="hybridMultilevel"/>
    <w:tmpl w:val="62AE2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5C181E"/>
    <w:multiLevelType w:val="hybridMultilevel"/>
    <w:tmpl w:val="F01CE65A"/>
    <w:lvl w:ilvl="0" w:tplc="76FE8912">
      <w:start w:val="1"/>
      <w:numFmt w:val="bullet"/>
      <w:pStyle w:val="AdditionalInformation"/>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F11C51"/>
    <w:multiLevelType w:val="hybridMultilevel"/>
    <w:tmpl w:val="4C828832"/>
    <w:lvl w:ilvl="0" w:tplc="565C5E9C">
      <w:start w:val="1"/>
      <w:numFmt w:val="bullet"/>
      <w:pStyle w:val="List2"/>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76D08"/>
    <w:multiLevelType w:val="hybridMultilevel"/>
    <w:tmpl w:val="30465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7163E"/>
    <w:multiLevelType w:val="hybridMultilevel"/>
    <w:tmpl w:val="686A4518"/>
    <w:lvl w:ilvl="0" w:tplc="D1D20FAA">
      <w:start w:val="1"/>
      <w:numFmt w:val="bullet"/>
      <w:pStyle w:val="TaskSetup"/>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B15E6D"/>
    <w:multiLevelType w:val="hybridMultilevel"/>
    <w:tmpl w:val="A550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6A547A"/>
    <w:multiLevelType w:val="hybridMultilevel"/>
    <w:tmpl w:val="395E1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B26107"/>
    <w:multiLevelType w:val="hybridMultilevel"/>
    <w:tmpl w:val="15E2E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8B1FD8"/>
    <w:multiLevelType w:val="hybridMultilevel"/>
    <w:tmpl w:val="E15C4848"/>
    <w:lvl w:ilvl="0" w:tplc="69822162">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FE2532"/>
    <w:multiLevelType w:val="hybridMultilevel"/>
    <w:tmpl w:val="5A7EF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BEA1905"/>
    <w:multiLevelType w:val="hybridMultilevel"/>
    <w:tmpl w:val="A586AD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4"/>
  </w:num>
  <w:num w:numId="6">
    <w:abstractNumId w:val="10"/>
  </w:num>
  <w:num w:numId="7">
    <w:abstractNumId w:val="1"/>
    <w:lvlOverride w:ilvl="0">
      <w:startOverride w:val="1"/>
    </w:lvlOverride>
  </w:num>
  <w:num w:numId="8">
    <w:abstractNumId w:val="14"/>
    <w:lvlOverride w:ilvl="0">
      <w:startOverride w:val="1"/>
    </w:lvlOverride>
  </w:num>
  <w:num w:numId="9">
    <w:abstractNumId w:val="7"/>
  </w:num>
  <w:num w:numId="10">
    <w:abstractNumId w:val="8"/>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5"/>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lvlOverride w:ilvl="0">
      <w:startOverride w:val="1"/>
    </w:lvlOverride>
  </w:num>
  <w:num w:numId="21">
    <w:abstractNumId w:val="1"/>
    <w:lvlOverride w:ilvl="0">
      <w:startOverride w:val="1"/>
    </w:lvlOverride>
  </w:num>
  <w:num w:numId="22">
    <w:abstractNumId w:val="6"/>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4"/>
  </w:num>
  <w:num w:numId="27">
    <w:abstractNumId w:val="1"/>
    <w:lvlOverride w:ilvl="0">
      <w:startOverride w:val="1"/>
    </w:lvlOverride>
  </w:num>
  <w:num w:numId="28">
    <w:abstractNumId w:val="1"/>
    <w:lvlOverride w:ilvl="0">
      <w:startOverride w:val="1"/>
    </w:lvlOverride>
  </w:num>
  <w:num w:numId="29">
    <w:abstractNumId w:val="10"/>
  </w:num>
  <w:num w:numId="30">
    <w:abstractNumId w:val="10"/>
  </w:num>
  <w:num w:numId="31">
    <w:abstractNumId w:val="1"/>
    <w:lvlOverride w:ilvl="0">
      <w:startOverride w:val="1"/>
    </w:lvlOverride>
  </w:num>
  <w:num w:numId="32">
    <w:abstractNumId w:val="1"/>
    <w:lvlOverride w:ilvl="0">
      <w:startOverride w:val="1"/>
    </w:lvlOverride>
  </w:num>
  <w:num w:numId="33">
    <w:abstractNumId w:val="5"/>
  </w:num>
  <w:num w:numId="34">
    <w:abstractNumId w:val="16"/>
  </w:num>
  <w:num w:numId="35">
    <w:abstractNumId w:val="12"/>
  </w:num>
  <w:num w:numId="36">
    <w:abstractNumId w:val="1"/>
  </w:num>
  <w:num w:numId="37">
    <w:abstractNumId w:val="11"/>
  </w:num>
  <w:num w:numId="38">
    <w:abstractNumId w:val="1"/>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9"/>
  </w:num>
  <w:num w:numId="46">
    <w:abstractNumId w:val="1"/>
    <w:lvlOverride w:ilvl="0">
      <w:startOverride w:val="1"/>
    </w:lvlOverride>
  </w:num>
  <w:num w:numId="47">
    <w:abstractNumId w:val="13"/>
  </w:num>
  <w:num w:numId="48">
    <w:abstractNumId w:val="1"/>
  </w:num>
  <w:num w:numId="49">
    <w:abstractNumId w:val="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Gray">
    <w15:presenceInfo w15:providerId="None" w15:userId="Mark Gr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YwMjQ1NDAxMrM0MjJQ0lEKTi0uzszPAykwrAUAZ1ASHCwAAAA="/>
  </w:docVars>
  <w:rsids>
    <w:rsidRoot w:val="00864C86"/>
    <w:rsid w:val="00001199"/>
    <w:rsid w:val="000012B3"/>
    <w:rsid w:val="000026BA"/>
    <w:rsid w:val="00003706"/>
    <w:rsid w:val="00003C35"/>
    <w:rsid w:val="00003DC8"/>
    <w:rsid w:val="000046F2"/>
    <w:rsid w:val="000070B5"/>
    <w:rsid w:val="00011055"/>
    <w:rsid w:val="00013A03"/>
    <w:rsid w:val="00013DB2"/>
    <w:rsid w:val="00014BA4"/>
    <w:rsid w:val="000225D2"/>
    <w:rsid w:val="00022D9F"/>
    <w:rsid w:val="00030D1B"/>
    <w:rsid w:val="00031531"/>
    <w:rsid w:val="00031DF2"/>
    <w:rsid w:val="00036DE0"/>
    <w:rsid w:val="00041C35"/>
    <w:rsid w:val="00042F93"/>
    <w:rsid w:val="000450CB"/>
    <w:rsid w:val="000466B9"/>
    <w:rsid w:val="00052DAA"/>
    <w:rsid w:val="00054228"/>
    <w:rsid w:val="000559C3"/>
    <w:rsid w:val="00055C4B"/>
    <w:rsid w:val="00057F87"/>
    <w:rsid w:val="000652E2"/>
    <w:rsid w:val="00065428"/>
    <w:rsid w:val="00065C5D"/>
    <w:rsid w:val="000665DB"/>
    <w:rsid w:val="00073AAD"/>
    <w:rsid w:val="00075378"/>
    <w:rsid w:val="0007547A"/>
    <w:rsid w:val="0007615A"/>
    <w:rsid w:val="000768B2"/>
    <w:rsid w:val="000803A8"/>
    <w:rsid w:val="00087A13"/>
    <w:rsid w:val="000925C2"/>
    <w:rsid w:val="00093581"/>
    <w:rsid w:val="00094A27"/>
    <w:rsid w:val="000966B5"/>
    <w:rsid w:val="00097AB0"/>
    <w:rsid w:val="000B31E4"/>
    <w:rsid w:val="000B43C4"/>
    <w:rsid w:val="000C1217"/>
    <w:rsid w:val="000C4324"/>
    <w:rsid w:val="000C593A"/>
    <w:rsid w:val="000C6883"/>
    <w:rsid w:val="000C7320"/>
    <w:rsid w:val="000D06A6"/>
    <w:rsid w:val="000D3B1A"/>
    <w:rsid w:val="000D3D14"/>
    <w:rsid w:val="000E4267"/>
    <w:rsid w:val="000E4D28"/>
    <w:rsid w:val="000E65FB"/>
    <w:rsid w:val="000E7F95"/>
    <w:rsid w:val="000F09DA"/>
    <w:rsid w:val="000F6610"/>
    <w:rsid w:val="000F726D"/>
    <w:rsid w:val="001015A2"/>
    <w:rsid w:val="00110544"/>
    <w:rsid w:val="00111F80"/>
    <w:rsid w:val="00112871"/>
    <w:rsid w:val="00123B93"/>
    <w:rsid w:val="0013085C"/>
    <w:rsid w:val="001324A4"/>
    <w:rsid w:val="001325FF"/>
    <w:rsid w:val="00140FC6"/>
    <w:rsid w:val="00146014"/>
    <w:rsid w:val="00151504"/>
    <w:rsid w:val="00151782"/>
    <w:rsid w:val="00152699"/>
    <w:rsid w:val="001552A5"/>
    <w:rsid w:val="00156AF9"/>
    <w:rsid w:val="00157722"/>
    <w:rsid w:val="00170D27"/>
    <w:rsid w:val="0017130A"/>
    <w:rsid w:val="00173909"/>
    <w:rsid w:val="00175170"/>
    <w:rsid w:val="00176F8A"/>
    <w:rsid w:val="00177D82"/>
    <w:rsid w:val="00182070"/>
    <w:rsid w:val="00183EF7"/>
    <w:rsid w:val="0018462E"/>
    <w:rsid w:val="00184813"/>
    <w:rsid w:val="001871B3"/>
    <w:rsid w:val="00187B3D"/>
    <w:rsid w:val="001911CA"/>
    <w:rsid w:val="001937AF"/>
    <w:rsid w:val="00196E1F"/>
    <w:rsid w:val="001A5680"/>
    <w:rsid w:val="001A5D77"/>
    <w:rsid w:val="001B3116"/>
    <w:rsid w:val="001B3B9D"/>
    <w:rsid w:val="001C1149"/>
    <w:rsid w:val="001C74A0"/>
    <w:rsid w:val="001D0B87"/>
    <w:rsid w:val="001D155C"/>
    <w:rsid w:val="001D63D5"/>
    <w:rsid w:val="001E0A90"/>
    <w:rsid w:val="001E1E7F"/>
    <w:rsid w:val="001E2130"/>
    <w:rsid w:val="001E3A4E"/>
    <w:rsid w:val="001E67EF"/>
    <w:rsid w:val="001E7AEF"/>
    <w:rsid w:val="001F17E6"/>
    <w:rsid w:val="001F3837"/>
    <w:rsid w:val="002010AA"/>
    <w:rsid w:val="00202C8B"/>
    <w:rsid w:val="00204BE1"/>
    <w:rsid w:val="002074AC"/>
    <w:rsid w:val="00213C1D"/>
    <w:rsid w:val="00215928"/>
    <w:rsid w:val="00222B20"/>
    <w:rsid w:val="00230150"/>
    <w:rsid w:val="00231E3C"/>
    <w:rsid w:val="002467A3"/>
    <w:rsid w:val="00247E11"/>
    <w:rsid w:val="00250B34"/>
    <w:rsid w:val="00255F3F"/>
    <w:rsid w:val="00256221"/>
    <w:rsid w:val="00261339"/>
    <w:rsid w:val="002664DC"/>
    <w:rsid w:val="002719DD"/>
    <w:rsid w:val="00276D72"/>
    <w:rsid w:val="00277A12"/>
    <w:rsid w:val="00280E6F"/>
    <w:rsid w:val="00281B3A"/>
    <w:rsid w:val="00284B57"/>
    <w:rsid w:val="00285BB9"/>
    <w:rsid w:val="00286533"/>
    <w:rsid w:val="00287347"/>
    <w:rsid w:val="00294402"/>
    <w:rsid w:val="00295E54"/>
    <w:rsid w:val="002A2C31"/>
    <w:rsid w:val="002A3789"/>
    <w:rsid w:val="002B46CE"/>
    <w:rsid w:val="002B4BD4"/>
    <w:rsid w:val="002B4D01"/>
    <w:rsid w:val="002B7D09"/>
    <w:rsid w:val="002C3521"/>
    <w:rsid w:val="002C50CF"/>
    <w:rsid w:val="002C613E"/>
    <w:rsid w:val="002C6ADA"/>
    <w:rsid w:val="002C734D"/>
    <w:rsid w:val="002C7D9A"/>
    <w:rsid w:val="002D2278"/>
    <w:rsid w:val="002E047F"/>
    <w:rsid w:val="002E0A61"/>
    <w:rsid w:val="002E7953"/>
    <w:rsid w:val="002F33E0"/>
    <w:rsid w:val="00301112"/>
    <w:rsid w:val="003043ED"/>
    <w:rsid w:val="00305D81"/>
    <w:rsid w:val="00306532"/>
    <w:rsid w:val="0032102D"/>
    <w:rsid w:val="00322700"/>
    <w:rsid w:val="00337252"/>
    <w:rsid w:val="00340103"/>
    <w:rsid w:val="00340829"/>
    <w:rsid w:val="00341748"/>
    <w:rsid w:val="003464E8"/>
    <w:rsid w:val="003538BF"/>
    <w:rsid w:val="003577D0"/>
    <w:rsid w:val="00360578"/>
    <w:rsid w:val="00360A10"/>
    <w:rsid w:val="00364883"/>
    <w:rsid w:val="00364FEA"/>
    <w:rsid w:val="00371470"/>
    <w:rsid w:val="003720BB"/>
    <w:rsid w:val="003726A0"/>
    <w:rsid w:val="003727F0"/>
    <w:rsid w:val="00372A07"/>
    <w:rsid w:val="003769E3"/>
    <w:rsid w:val="0038661C"/>
    <w:rsid w:val="0038796D"/>
    <w:rsid w:val="00393A08"/>
    <w:rsid w:val="003A1168"/>
    <w:rsid w:val="003A216A"/>
    <w:rsid w:val="003A521B"/>
    <w:rsid w:val="003B0457"/>
    <w:rsid w:val="003B09EE"/>
    <w:rsid w:val="003B201D"/>
    <w:rsid w:val="003B398D"/>
    <w:rsid w:val="003B4E91"/>
    <w:rsid w:val="003B750E"/>
    <w:rsid w:val="003B7596"/>
    <w:rsid w:val="003C3DDA"/>
    <w:rsid w:val="003C7CEC"/>
    <w:rsid w:val="003D2EC6"/>
    <w:rsid w:val="003D6239"/>
    <w:rsid w:val="003E0199"/>
    <w:rsid w:val="003E2368"/>
    <w:rsid w:val="003E3573"/>
    <w:rsid w:val="003E394C"/>
    <w:rsid w:val="003E4A46"/>
    <w:rsid w:val="003F4258"/>
    <w:rsid w:val="003F74A6"/>
    <w:rsid w:val="00402C20"/>
    <w:rsid w:val="004065B9"/>
    <w:rsid w:val="00406F05"/>
    <w:rsid w:val="00411B25"/>
    <w:rsid w:val="00414DED"/>
    <w:rsid w:val="00416570"/>
    <w:rsid w:val="0041724A"/>
    <w:rsid w:val="00426D33"/>
    <w:rsid w:val="00431A88"/>
    <w:rsid w:val="00434E61"/>
    <w:rsid w:val="0043545D"/>
    <w:rsid w:val="004368A3"/>
    <w:rsid w:val="00440AFC"/>
    <w:rsid w:val="0044315E"/>
    <w:rsid w:val="004431BB"/>
    <w:rsid w:val="00444E63"/>
    <w:rsid w:val="004463E8"/>
    <w:rsid w:val="004572E0"/>
    <w:rsid w:val="00457E60"/>
    <w:rsid w:val="00466B1D"/>
    <w:rsid w:val="00467C53"/>
    <w:rsid w:val="00467EAC"/>
    <w:rsid w:val="00467EE8"/>
    <w:rsid w:val="00472E84"/>
    <w:rsid w:val="00475362"/>
    <w:rsid w:val="00477F1B"/>
    <w:rsid w:val="00480A12"/>
    <w:rsid w:val="004A00CA"/>
    <w:rsid w:val="004A42E2"/>
    <w:rsid w:val="004A48F1"/>
    <w:rsid w:val="004A75E2"/>
    <w:rsid w:val="004B4DDD"/>
    <w:rsid w:val="004B6310"/>
    <w:rsid w:val="004B6918"/>
    <w:rsid w:val="004C1511"/>
    <w:rsid w:val="004D3E61"/>
    <w:rsid w:val="004E0ADA"/>
    <w:rsid w:val="004E3968"/>
    <w:rsid w:val="004E412E"/>
    <w:rsid w:val="004E45EE"/>
    <w:rsid w:val="004F0AE9"/>
    <w:rsid w:val="004F1351"/>
    <w:rsid w:val="004F783E"/>
    <w:rsid w:val="005002A6"/>
    <w:rsid w:val="00510024"/>
    <w:rsid w:val="00514D1F"/>
    <w:rsid w:val="00515B33"/>
    <w:rsid w:val="005251C1"/>
    <w:rsid w:val="00525494"/>
    <w:rsid w:val="005278F2"/>
    <w:rsid w:val="005314F9"/>
    <w:rsid w:val="00531BC5"/>
    <w:rsid w:val="00537459"/>
    <w:rsid w:val="005375A6"/>
    <w:rsid w:val="005454D4"/>
    <w:rsid w:val="005500BB"/>
    <w:rsid w:val="00551055"/>
    <w:rsid w:val="005567F1"/>
    <w:rsid w:val="00561296"/>
    <w:rsid w:val="0056363C"/>
    <w:rsid w:val="00564AD2"/>
    <w:rsid w:val="00565261"/>
    <w:rsid w:val="00565FAA"/>
    <w:rsid w:val="005917FB"/>
    <w:rsid w:val="0059435D"/>
    <w:rsid w:val="005955DD"/>
    <w:rsid w:val="005A0E96"/>
    <w:rsid w:val="005A18F1"/>
    <w:rsid w:val="005A5B22"/>
    <w:rsid w:val="005A741B"/>
    <w:rsid w:val="005A7593"/>
    <w:rsid w:val="005B0FD2"/>
    <w:rsid w:val="005B313A"/>
    <w:rsid w:val="005B3FAD"/>
    <w:rsid w:val="005B4F16"/>
    <w:rsid w:val="005B53B1"/>
    <w:rsid w:val="005B6358"/>
    <w:rsid w:val="005B6EAC"/>
    <w:rsid w:val="005C3BE0"/>
    <w:rsid w:val="005D0321"/>
    <w:rsid w:val="005D0B52"/>
    <w:rsid w:val="005D1E10"/>
    <w:rsid w:val="005E1128"/>
    <w:rsid w:val="005E6320"/>
    <w:rsid w:val="005F6E2B"/>
    <w:rsid w:val="00600CEE"/>
    <w:rsid w:val="0060333A"/>
    <w:rsid w:val="00606FC3"/>
    <w:rsid w:val="00607408"/>
    <w:rsid w:val="00611339"/>
    <w:rsid w:val="006116BE"/>
    <w:rsid w:val="00612258"/>
    <w:rsid w:val="0061523A"/>
    <w:rsid w:val="00617A36"/>
    <w:rsid w:val="0062357D"/>
    <w:rsid w:val="00623DBE"/>
    <w:rsid w:val="00626DBA"/>
    <w:rsid w:val="00631148"/>
    <w:rsid w:val="006374E9"/>
    <w:rsid w:val="00642BA6"/>
    <w:rsid w:val="00646096"/>
    <w:rsid w:val="00646BDC"/>
    <w:rsid w:val="006475A8"/>
    <w:rsid w:val="006515DD"/>
    <w:rsid w:val="00652591"/>
    <w:rsid w:val="00660C89"/>
    <w:rsid w:val="0066271C"/>
    <w:rsid w:val="0066312A"/>
    <w:rsid w:val="0066326D"/>
    <w:rsid w:val="00664A06"/>
    <w:rsid w:val="00667741"/>
    <w:rsid w:val="006747F2"/>
    <w:rsid w:val="00676496"/>
    <w:rsid w:val="00683B6B"/>
    <w:rsid w:val="00690D78"/>
    <w:rsid w:val="00691795"/>
    <w:rsid w:val="0069623C"/>
    <w:rsid w:val="00697851"/>
    <w:rsid w:val="006A0BE0"/>
    <w:rsid w:val="006A3C7C"/>
    <w:rsid w:val="006A420E"/>
    <w:rsid w:val="006B21D7"/>
    <w:rsid w:val="006B69A4"/>
    <w:rsid w:val="006C73D4"/>
    <w:rsid w:val="006D1CCC"/>
    <w:rsid w:val="006D3BBD"/>
    <w:rsid w:val="006D4C67"/>
    <w:rsid w:val="006D55DC"/>
    <w:rsid w:val="006E20C8"/>
    <w:rsid w:val="006E6602"/>
    <w:rsid w:val="006F357A"/>
    <w:rsid w:val="006F4C38"/>
    <w:rsid w:val="006F631D"/>
    <w:rsid w:val="007042AC"/>
    <w:rsid w:val="00704B5C"/>
    <w:rsid w:val="007051E4"/>
    <w:rsid w:val="00705A62"/>
    <w:rsid w:val="007078D5"/>
    <w:rsid w:val="00712A68"/>
    <w:rsid w:val="00715FF5"/>
    <w:rsid w:val="00717CA5"/>
    <w:rsid w:val="00726C94"/>
    <w:rsid w:val="0072766F"/>
    <w:rsid w:val="00736EFD"/>
    <w:rsid w:val="0074059A"/>
    <w:rsid w:val="0074300E"/>
    <w:rsid w:val="00746AC1"/>
    <w:rsid w:val="0075123A"/>
    <w:rsid w:val="00752B62"/>
    <w:rsid w:val="00757EC9"/>
    <w:rsid w:val="0076424F"/>
    <w:rsid w:val="00765286"/>
    <w:rsid w:val="0077435C"/>
    <w:rsid w:val="007752F6"/>
    <w:rsid w:val="0077786F"/>
    <w:rsid w:val="00780317"/>
    <w:rsid w:val="00791CD7"/>
    <w:rsid w:val="00792CFC"/>
    <w:rsid w:val="007933E5"/>
    <w:rsid w:val="007A1326"/>
    <w:rsid w:val="007A2B34"/>
    <w:rsid w:val="007A2D4A"/>
    <w:rsid w:val="007A3113"/>
    <w:rsid w:val="007A7A3C"/>
    <w:rsid w:val="007B70E8"/>
    <w:rsid w:val="007C25DC"/>
    <w:rsid w:val="007C4F62"/>
    <w:rsid w:val="007C6018"/>
    <w:rsid w:val="007C6BD6"/>
    <w:rsid w:val="007D29F8"/>
    <w:rsid w:val="007E318F"/>
    <w:rsid w:val="007E3983"/>
    <w:rsid w:val="007F22B0"/>
    <w:rsid w:val="007F7F3A"/>
    <w:rsid w:val="00803AC4"/>
    <w:rsid w:val="0080633B"/>
    <w:rsid w:val="00807D83"/>
    <w:rsid w:val="0081068F"/>
    <w:rsid w:val="00811218"/>
    <w:rsid w:val="00814801"/>
    <w:rsid w:val="00817ACF"/>
    <w:rsid w:val="00820723"/>
    <w:rsid w:val="00821717"/>
    <w:rsid w:val="00822DD8"/>
    <w:rsid w:val="00836582"/>
    <w:rsid w:val="00836F89"/>
    <w:rsid w:val="00837CA4"/>
    <w:rsid w:val="00841F6B"/>
    <w:rsid w:val="008420C8"/>
    <w:rsid w:val="008442FB"/>
    <w:rsid w:val="00846477"/>
    <w:rsid w:val="00864C86"/>
    <w:rsid w:val="00870B94"/>
    <w:rsid w:val="00870C2C"/>
    <w:rsid w:val="008715A7"/>
    <w:rsid w:val="00876FE0"/>
    <w:rsid w:val="00880C0B"/>
    <w:rsid w:val="00883956"/>
    <w:rsid w:val="00884043"/>
    <w:rsid w:val="00886F3D"/>
    <w:rsid w:val="00887176"/>
    <w:rsid w:val="008978C2"/>
    <w:rsid w:val="008A1023"/>
    <w:rsid w:val="008B0E4E"/>
    <w:rsid w:val="008C4DB8"/>
    <w:rsid w:val="008C7D5D"/>
    <w:rsid w:val="008D0892"/>
    <w:rsid w:val="008D7FDE"/>
    <w:rsid w:val="008E3728"/>
    <w:rsid w:val="008E47C2"/>
    <w:rsid w:val="008E6812"/>
    <w:rsid w:val="008E6920"/>
    <w:rsid w:val="008E7338"/>
    <w:rsid w:val="008F2093"/>
    <w:rsid w:val="008F37E7"/>
    <w:rsid w:val="008F3D1A"/>
    <w:rsid w:val="008F6289"/>
    <w:rsid w:val="008F76E6"/>
    <w:rsid w:val="009005AB"/>
    <w:rsid w:val="0090425D"/>
    <w:rsid w:val="009056F0"/>
    <w:rsid w:val="0090575B"/>
    <w:rsid w:val="00906262"/>
    <w:rsid w:val="009118FD"/>
    <w:rsid w:val="0091606A"/>
    <w:rsid w:val="0091611B"/>
    <w:rsid w:val="00926E94"/>
    <w:rsid w:val="009302A6"/>
    <w:rsid w:val="00930BED"/>
    <w:rsid w:val="0093629D"/>
    <w:rsid w:val="0094076E"/>
    <w:rsid w:val="00943555"/>
    <w:rsid w:val="00943706"/>
    <w:rsid w:val="00952366"/>
    <w:rsid w:val="009562EE"/>
    <w:rsid w:val="00963A9A"/>
    <w:rsid w:val="0096407E"/>
    <w:rsid w:val="00972D4D"/>
    <w:rsid w:val="00975784"/>
    <w:rsid w:val="009771BF"/>
    <w:rsid w:val="009814DE"/>
    <w:rsid w:val="009817A6"/>
    <w:rsid w:val="00982112"/>
    <w:rsid w:val="0098419E"/>
    <w:rsid w:val="00987E78"/>
    <w:rsid w:val="009909C3"/>
    <w:rsid w:val="00991E5C"/>
    <w:rsid w:val="00991FA3"/>
    <w:rsid w:val="009A0B2A"/>
    <w:rsid w:val="009A1702"/>
    <w:rsid w:val="009A27EB"/>
    <w:rsid w:val="009A3964"/>
    <w:rsid w:val="009A58A0"/>
    <w:rsid w:val="009A642F"/>
    <w:rsid w:val="009B1E92"/>
    <w:rsid w:val="009B7AE2"/>
    <w:rsid w:val="009C0D91"/>
    <w:rsid w:val="009C5382"/>
    <w:rsid w:val="009E439B"/>
    <w:rsid w:val="009E5577"/>
    <w:rsid w:val="009E63BB"/>
    <w:rsid w:val="009E7BCF"/>
    <w:rsid w:val="009F2F64"/>
    <w:rsid w:val="009F5813"/>
    <w:rsid w:val="009F6702"/>
    <w:rsid w:val="00A01042"/>
    <w:rsid w:val="00A0308F"/>
    <w:rsid w:val="00A05A08"/>
    <w:rsid w:val="00A06039"/>
    <w:rsid w:val="00A06AB7"/>
    <w:rsid w:val="00A140BB"/>
    <w:rsid w:val="00A14B0B"/>
    <w:rsid w:val="00A17D51"/>
    <w:rsid w:val="00A22696"/>
    <w:rsid w:val="00A22832"/>
    <w:rsid w:val="00A23532"/>
    <w:rsid w:val="00A27E64"/>
    <w:rsid w:val="00A30E5C"/>
    <w:rsid w:val="00A3305D"/>
    <w:rsid w:val="00A357B9"/>
    <w:rsid w:val="00A4222D"/>
    <w:rsid w:val="00A5020B"/>
    <w:rsid w:val="00A52DD3"/>
    <w:rsid w:val="00A5356E"/>
    <w:rsid w:val="00A624F1"/>
    <w:rsid w:val="00A668D9"/>
    <w:rsid w:val="00A6710C"/>
    <w:rsid w:val="00A72799"/>
    <w:rsid w:val="00A7651A"/>
    <w:rsid w:val="00A7676D"/>
    <w:rsid w:val="00A808FF"/>
    <w:rsid w:val="00A85415"/>
    <w:rsid w:val="00A90234"/>
    <w:rsid w:val="00A90C43"/>
    <w:rsid w:val="00A95B02"/>
    <w:rsid w:val="00AA5F74"/>
    <w:rsid w:val="00AA70F1"/>
    <w:rsid w:val="00AB24B5"/>
    <w:rsid w:val="00AB5FB8"/>
    <w:rsid w:val="00AB61B2"/>
    <w:rsid w:val="00AC277E"/>
    <w:rsid w:val="00AD3D9C"/>
    <w:rsid w:val="00AE0D11"/>
    <w:rsid w:val="00AE59B3"/>
    <w:rsid w:val="00AE6584"/>
    <w:rsid w:val="00AE6FAC"/>
    <w:rsid w:val="00AF2001"/>
    <w:rsid w:val="00AF36A4"/>
    <w:rsid w:val="00B0557E"/>
    <w:rsid w:val="00B07D9B"/>
    <w:rsid w:val="00B11290"/>
    <w:rsid w:val="00B12BD2"/>
    <w:rsid w:val="00B174E9"/>
    <w:rsid w:val="00B21880"/>
    <w:rsid w:val="00B22C05"/>
    <w:rsid w:val="00B25F02"/>
    <w:rsid w:val="00B32773"/>
    <w:rsid w:val="00B344CF"/>
    <w:rsid w:val="00B4041D"/>
    <w:rsid w:val="00B42A01"/>
    <w:rsid w:val="00B44961"/>
    <w:rsid w:val="00B47AF7"/>
    <w:rsid w:val="00B51EFD"/>
    <w:rsid w:val="00B727A5"/>
    <w:rsid w:val="00B75997"/>
    <w:rsid w:val="00B76DD8"/>
    <w:rsid w:val="00B7705C"/>
    <w:rsid w:val="00B774C9"/>
    <w:rsid w:val="00B837A4"/>
    <w:rsid w:val="00B846FC"/>
    <w:rsid w:val="00B8537A"/>
    <w:rsid w:val="00B85797"/>
    <w:rsid w:val="00B87AE5"/>
    <w:rsid w:val="00B914C9"/>
    <w:rsid w:val="00B9428D"/>
    <w:rsid w:val="00BA4ECF"/>
    <w:rsid w:val="00BA5D41"/>
    <w:rsid w:val="00BA7EF7"/>
    <w:rsid w:val="00BB3DAA"/>
    <w:rsid w:val="00BC3E42"/>
    <w:rsid w:val="00BC4108"/>
    <w:rsid w:val="00BC4974"/>
    <w:rsid w:val="00BC5279"/>
    <w:rsid w:val="00BD0C02"/>
    <w:rsid w:val="00BE1CF4"/>
    <w:rsid w:val="00BE76FA"/>
    <w:rsid w:val="00BF53D0"/>
    <w:rsid w:val="00BF76B5"/>
    <w:rsid w:val="00C004D5"/>
    <w:rsid w:val="00C0765F"/>
    <w:rsid w:val="00C175D3"/>
    <w:rsid w:val="00C17BC8"/>
    <w:rsid w:val="00C31788"/>
    <w:rsid w:val="00C3439C"/>
    <w:rsid w:val="00C36EE8"/>
    <w:rsid w:val="00C4234F"/>
    <w:rsid w:val="00C43C5A"/>
    <w:rsid w:val="00C44096"/>
    <w:rsid w:val="00C45F21"/>
    <w:rsid w:val="00C50FF4"/>
    <w:rsid w:val="00C52666"/>
    <w:rsid w:val="00C53128"/>
    <w:rsid w:val="00C553F4"/>
    <w:rsid w:val="00C5593E"/>
    <w:rsid w:val="00C61CE1"/>
    <w:rsid w:val="00C61F75"/>
    <w:rsid w:val="00C63751"/>
    <w:rsid w:val="00C81D82"/>
    <w:rsid w:val="00C83CA9"/>
    <w:rsid w:val="00C85464"/>
    <w:rsid w:val="00C87AE5"/>
    <w:rsid w:val="00C87F54"/>
    <w:rsid w:val="00C974E6"/>
    <w:rsid w:val="00CA406D"/>
    <w:rsid w:val="00CA66C2"/>
    <w:rsid w:val="00CB193D"/>
    <w:rsid w:val="00CB45AC"/>
    <w:rsid w:val="00CB58D3"/>
    <w:rsid w:val="00CC033B"/>
    <w:rsid w:val="00CC40BA"/>
    <w:rsid w:val="00CC435E"/>
    <w:rsid w:val="00CC5EE7"/>
    <w:rsid w:val="00CD0B6A"/>
    <w:rsid w:val="00CD18C0"/>
    <w:rsid w:val="00CD21FA"/>
    <w:rsid w:val="00CD359B"/>
    <w:rsid w:val="00CD4DCC"/>
    <w:rsid w:val="00CD693B"/>
    <w:rsid w:val="00CE0197"/>
    <w:rsid w:val="00CE53CF"/>
    <w:rsid w:val="00CF0022"/>
    <w:rsid w:val="00CF3C52"/>
    <w:rsid w:val="00CF5E85"/>
    <w:rsid w:val="00D000E5"/>
    <w:rsid w:val="00D01942"/>
    <w:rsid w:val="00D04A73"/>
    <w:rsid w:val="00D06D9C"/>
    <w:rsid w:val="00D101C8"/>
    <w:rsid w:val="00D165D5"/>
    <w:rsid w:val="00D24370"/>
    <w:rsid w:val="00D34AB8"/>
    <w:rsid w:val="00D35F2E"/>
    <w:rsid w:val="00D41319"/>
    <w:rsid w:val="00D455BA"/>
    <w:rsid w:val="00D5159C"/>
    <w:rsid w:val="00D52ED8"/>
    <w:rsid w:val="00D54871"/>
    <w:rsid w:val="00D56257"/>
    <w:rsid w:val="00D6097D"/>
    <w:rsid w:val="00D65FE7"/>
    <w:rsid w:val="00D70358"/>
    <w:rsid w:val="00D70528"/>
    <w:rsid w:val="00D77FCA"/>
    <w:rsid w:val="00D93A0A"/>
    <w:rsid w:val="00D94914"/>
    <w:rsid w:val="00D95186"/>
    <w:rsid w:val="00D96D4B"/>
    <w:rsid w:val="00DA351C"/>
    <w:rsid w:val="00DA7930"/>
    <w:rsid w:val="00DB1691"/>
    <w:rsid w:val="00DB54D1"/>
    <w:rsid w:val="00DB6CB2"/>
    <w:rsid w:val="00DC57B3"/>
    <w:rsid w:val="00DC76E1"/>
    <w:rsid w:val="00DC7D46"/>
    <w:rsid w:val="00DD0A95"/>
    <w:rsid w:val="00DD0B68"/>
    <w:rsid w:val="00DD2E8E"/>
    <w:rsid w:val="00DD3629"/>
    <w:rsid w:val="00DD56C2"/>
    <w:rsid w:val="00DD7231"/>
    <w:rsid w:val="00DE2867"/>
    <w:rsid w:val="00DE5593"/>
    <w:rsid w:val="00DF0D64"/>
    <w:rsid w:val="00DF4CF1"/>
    <w:rsid w:val="00E02538"/>
    <w:rsid w:val="00E12AD6"/>
    <w:rsid w:val="00E12CD7"/>
    <w:rsid w:val="00E15966"/>
    <w:rsid w:val="00E213EF"/>
    <w:rsid w:val="00E273FC"/>
    <w:rsid w:val="00E37C9C"/>
    <w:rsid w:val="00E4123A"/>
    <w:rsid w:val="00E4192D"/>
    <w:rsid w:val="00E448F1"/>
    <w:rsid w:val="00E453EA"/>
    <w:rsid w:val="00E47EA2"/>
    <w:rsid w:val="00E507E6"/>
    <w:rsid w:val="00E61856"/>
    <w:rsid w:val="00E63514"/>
    <w:rsid w:val="00E6797E"/>
    <w:rsid w:val="00E70CC6"/>
    <w:rsid w:val="00E71324"/>
    <w:rsid w:val="00E75476"/>
    <w:rsid w:val="00E8773B"/>
    <w:rsid w:val="00E9500A"/>
    <w:rsid w:val="00E95ECF"/>
    <w:rsid w:val="00EB6E5B"/>
    <w:rsid w:val="00EB731F"/>
    <w:rsid w:val="00EB7C25"/>
    <w:rsid w:val="00EB7EEC"/>
    <w:rsid w:val="00EC275A"/>
    <w:rsid w:val="00EC2C3E"/>
    <w:rsid w:val="00ED3BAB"/>
    <w:rsid w:val="00ED48E7"/>
    <w:rsid w:val="00ED5EEA"/>
    <w:rsid w:val="00EE1F30"/>
    <w:rsid w:val="00EE4C6E"/>
    <w:rsid w:val="00EF1074"/>
    <w:rsid w:val="00EF29F4"/>
    <w:rsid w:val="00F03846"/>
    <w:rsid w:val="00F04969"/>
    <w:rsid w:val="00F10066"/>
    <w:rsid w:val="00F116A6"/>
    <w:rsid w:val="00F11A6C"/>
    <w:rsid w:val="00F24757"/>
    <w:rsid w:val="00F24A55"/>
    <w:rsid w:val="00F25E32"/>
    <w:rsid w:val="00F27A57"/>
    <w:rsid w:val="00F35D2B"/>
    <w:rsid w:val="00F41779"/>
    <w:rsid w:val="00F41814"/>
    <w:rsid w:val="00F4233D"/>
    <w:rsid w:val="00F456B4"/>
    <w:rsid w:val="00F45FAC"/>
    <w:rsid w:val="00F50CB5"/>
    <w:rsid w:val="00F52D86"/>
    <w:rsid w:val="00F62181"/>
    <w:rsid w:val="00F64B7D"/>
    <w:rsid w:val="00F64F90"/>
    <w:rsid w:val="00F65ADF"/>
    <w:rsid w:val="00F7598C"/>
    <w:rsid w:val="00F75C73"/>
    <w:rsid w:val="00F821E3"/>
    <w:rsid w:val="00F834DB"/>
    <w:rsid w:val="00F83D50"/>
    <w:rsid w:val="00F83EE4"/>
    <w:rsid w:val="00F842D7"/>
    <w:rsid w:val="00F933BD"/>
    <w:rsid w:val="00F937AC"/>
    <w:rsid w:val="00FA01BF"/>
    <w:rsid w:val="00FA55FD"/>
    <w:rsid w:val="00FA5C1C"/>
    <w:rsid w:val="00FA716F"/>
    <w:rsid w:val="00FB0D50"/>
    <w:rsid w:val="00FB5A4F"/>
    <w:rsid w:val="00FB6CEB"/>
    <w:rsid w:val="00FB75E1"/>
    <w:rsid w:val="00FC2ACA"/>
    <w:rsid w:val="00FD6862"/>
    <w:rsid w:val="00FD7130"/>
    <w:rsid w:val="00FE01F5"/>
    <w:rsid w:val="00FE08F5"/>
    <w:rsid w:val="00FF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DE80C"/>
  <w15:docId w15:val="{4BE991DE-4354-4DA7-8865-9B13DBED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9118FD"/>
    <w:rPr>
      <w:rFonts w:ascii="Segoe" w:hAnsi="Segoe"/>
      <w:sz w:val="20"/>
    </w:rPr>
  </w:style>
  <w:style w:type="paragraph" w:styleId="Heading1">
    <w:name w:val="heading 1"/>
    <w:basedOn w:val="Normal"/>
    <w:next w:val="BodyText"/>
    <w:link w:val="Heading1Char"/>
    <w:uiPriority w:val="9"/>
    <w:qFormat/>
    <w:rsid w:val="007B70E8"/>
    <w:pPr>
      <w:keepNext/>
      <w:keepLines/>
      <w:pageBreakBefore/>
      <w:spacing w:after="240"/>
      <w:outlineLvl w:val="0"/>
    </w:pPr>
    <w:rPr>
      <w:rFonts w:ascii="Segoe Light" w:eastAsiaTheme="majorEastAsia" w:hAnsi="Segoe Light" w:cstheme="majorBidi"/>
      <w:b/>
      <w:bCs/>
      <w:color w:val="00006D" w:themeColor="text2" w:themeShade="BF"/>
      <w:sz w:val="32"/>
      <w:szCs w:val="28"/>
    </w:rPr>
  </w:style>
  <w:style w:type="paragraph" w:styleId="Heading2">
    <w:name w:val="heading 2"/>
    <w:next w:val="BodyText"/>
    <w:link w:val="Heading2Char"/>
    <w:uiPriority w:val="9"/>
    <w:unhideWhenUsed/>
    <w:qFormat/>
    <w:rsid w:val="00306532"/>
    <w:pPr>
      <w:spacing w:before="240"/>
      <w:outlineLvl w:val="1"/>
    </w:pPr>
    <w:rPr>
      <w:rFonts w:ascii="Segoe" w:eastAsiaTheme="majorEastAsia" w:hAnsi="Segoe" w:cstheme="majorBidi"/>
      <w:bCs/>
      <w:color w:val="0085BC" w:themeColor="accent5"/>
      <w:sz w:val="28"/>
      <w:szCs w:val="28"/>
    </w:rPr>
  </w:style>
  <w:style w:type="paragraph" w:styleId="Heading3">
    <w:name w:val="heading 3"/>
    <w:basedOn w:val="Heading2"/>
    <w:next w:val="BodyText"/>
    <w:link w:val="Heading3Char"/>
    <w:uiPriority w:val="9"/>
    <w:unhideWhenUsed/>
    <w:qFormat/>
    <w:rsid w:val="00306532"/>
    <w:pPr>
      <w:spacing w:before="120" w:after="0"/>
      <w:outlineLvl w:val="2"/>
    </w:pPr>
    <w:rPr>
      <w:sz w:val="24"/>
    </w:rPr>
  </w:style>
  <w:style w:type="paragraph" w:styleId="Heading4">
    <w:name w:val="heading 4"/>
    <w:basedOn w:val="Heading2"/>
    <w:next w:val="BodyText"/>
    <w:link w:val="Heading4Char"/>
    <w:uiPriority w:val="9"/>
    <w:unhideWhenUsed/>
    <w:qFormat/>
    <w:rsid w:val="00ED5EE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435D"/>
    <w:pPr>
      <w:spacing w:after="300" w:line="240" w:lineRule="auto"/>
      <w:contextualSpacing/>
    </w:pPr>
    <w:rPr>
      <w:rFonts w:ascii="Segoe Light" w:eastAsiaTheme="majorEastAsia" w:hAnsi="Segoe Light" w:cstheme="majorBidi"/>
      <w:color w:val="FFFFFF" w:themeColor="background1"/>
      <w:spacing w:val="5"/>
      <w:kern w:val="28"/>
      <w:sz w:val="52"/>
      <w:szCs w:val="52"/>
    </w:rPr>
  </w:style>
  <w:style w:type="character" w:customStyle="1" w:styleId="TitleChar">
    <w:name w:val="Title Char"/>
    <w:basedOn w:val="DefaultParagraphFont"/>
    <w:link w:val="Title"/>
    <w:uiPriority w:val="10"/>
    <w:rsid w:val="0059435D"/>
    <w:rPr>
      <w:rFonts w:ascii="Segoe Light" w:eastAsiaTheme="majorEastAsia" w:hAnsi="Segoe Light" w:cstheme="majorBidi"/>
      <w:color w:val="FFFFFF" w:themeColor="background1"/>
      <w:spacing w:val="5"/>
      <w:kern w:val="28"/>
      <w:sz w:val="52"/>
      <w:szCs w:val="52"/>
    </w:rPr>
  </w:style>
  <w:style w:type="paragraph" w:styleId="Subtitle">
    <w:name w:val="Subtitle"/>
    <w:basedOn w:val="Normal"/>
    <w:next w:val="BodyText"/>
    <w:link w:val="SubtitleChar"/>
    <w:uiPriority w:val="11"/>
    <w:qFormat/>
    <w:rsid w:val="005454D4"/>
    <w:pPr>
      <w:numPr>
        <w:ilvl w:val="1"/>
      </w:numPr>
    </w:pPr>
    <w:rPr>
      <w:rFonts w:eastAsiaTheme="majorEastAsia" w:cstheme="majorBidi"/>
      <w:iCs/>
      <w:caps/>
      <w:color w:val="0085BC" w:themeColor="accent5"/>
      <w:spacing w:val="15"/>
      <w:sz w:val="24"/>
      <w:szCs w:val="24"/>
    </w:rPr>
  </w:style>
  <w:style w:type="character" w:customStyle="1" w:styleId="SubtitleChar">
    <w:name w:val="Subtitle Char"/>
    <w:basedOn w:val="DefaultParagraphFont"/>
    <w:link w:val="Subtitle"/>
    <w:uiPriority w:val="11"/>
    <w:rsid w:val="005454D4"/>
    <w:rPr>
      <w:rFonts w:ascii="Segoe" w:eastAsiaTheme="majorEastAsia" w:hAnsi="Segoe" w:cstheme="majorBidi"/>
      <w:iCs/>
      <w:caps/>
      <w:color w:val="0085BC" w:themeColor="accent5"/>
      <w:spacing w:val="15"/>
      <w:sz w:val="24"/>
      <w:szCs w:val="24"/>
    </w:rPr>
  </w:style>
  <w:style w:type="character" w:customStyle="1" w:styleId="Heading1Char">
    <w:name w:val="Heading 1 Char"/>
    <w:basedOn w:val="DefaultParagraphFont"/>
    <w:link w:val="Heading1"/>
    <w:uiPriority w:val="9"/>
    <w:rsid w:val="007B70E8"/>
    <w:rPr>
      <w:rFonts w:ascii="Segoe Light" w:eastAsiaTheme="majorEastAsia" w:hAnsi="Segoe Light" w:cstheme="majorBidi"/>
      <w:b/>
      <w:bCs/>
      <w:color w:val="00006D" w:themeColor="text2" w:themeShade="BF"/>
      <w:sz w:val="32"/>
      <w:szCs w:val="28"/>
    </w:rPr>
  </w:style>
  <w:style w:type="paragraph" w:styleId="BodyText">
    <w:name w:val="Body Text"/>
    <w:basedOn w:val="Normal"/>
    <w:link w:val="BodyTextChar"/>
    <w:uiPriority w:val="99"/>
    <w:unhideWhenUsed/>
    <w:qFormat/>
    <w:rsid w:val="00261339"/>
    <w:pPr>
      <w:spacing w:after="120"/>
    </w:pPr>
  </w:style>
  <w:style w:type="character" w:customStyle="1" w:styleId="BodyTextChar">
    <w:name w:val="Body Text Char"/>
    <w:basedOn w:val="DefaultParagraphFont"/>
    <w:link w:val="BodyText"/>
    <w:uiPriority w:val="99"/>
    <w:rsid w:val="00261339"/>
    <w:rPr>
      <w:rFonts w:ascii="Segoe" w:hAnsi="Segoe"/>
    </w:rPr>
  </w:style>
  <w:style w:type="paragraph" w:styleId="ListNumber">
    <w:name w:val="List Number"/>
    <w:basedOn w:val="ListNumber2"/>
    <w:uiPriority w:val="99"/>
    <w:unhideWhenUsed/>
    <w:rsid w:val="00D93A0A"/>
  </w:style>
  <w:style w:type="paragraph" w:styleId="ListNumber2">
    <w:name w:val="List Number 2"/>
    <w:basedOn w:val="Normal"/>
    <w:uiPriority w:val="99"/>
    <w:unhideWhenUsed/>
    <w:qFormat/>
    <w:rsid w:val="00152699"/>
    <w:pPr>
      <w:numPr>
        <w:numId w:val="19"/>
      </w:numPr>
      <w:spacing w:after="0" w:line="360" w:lineRule="auto"/>
    </w:pPr>
  </w:style>
  <w:style w:type="character" w:styleId="IntenseEmphasis">
    <w:name w:val="Intense Emphasis"/>
    <w:basedOn w:val="DefaultParagraphFont"/>
    <w:uiPriority w:val="21"/>
    <w:qFormat/>
    <w:rsid w:val="00836582"/>
    <w:rPr>
      <w:b/>
      <w:bCs/>
      <w:iCs/>
      <w:color w:val="000092" w:themeColor="text2"/>
    </w:rPr>
  </w:style>
  <w:style w:type="paragraph" w:styleId="BalloonText">
    <w:name w:val="Balloon Text"/>
    <w:basedOn w:val="Normal"/>
    <w:link w:val="BalloonTextChar"/>
    <w:uiPriority w:val="99"/>
    <w:semiHidden/>
    <w:unhideWhenUsed/>
    <w:rsid w:val="00972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D4D"/>
    <w:rPr>
      <w:rFonts w:ascii="Tahoma" w:hAnsi="Tahoma" w:cs="Tahoma"/>
      <w:sz w:val="16"/>
      <w:szCs w:val="16"/>
    </w:rPr>
  </w:style>
  <w:style w:type="table" w:styleId="TableGrid">
    <w:name w:val="Table Grid"/>
    <w:basedOn w:val="TableNormal"/>
    <w:uiPriority w:val="59"/>
    <w:rsid w:val="0097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04969"/>
    <w:rPr>
      <w:color w:val="808080"/>
    </w:rPr>
  </w:style>
  <w:style w:type="paragraph" w:styleId="ListParagraph">
    <w:name w:val="List Paragraph"/>
    <w:basedOn w:val="Normal"/>
    <w:uiPriority w:val="34"/>
    <w:rsid w:val="00F7598C"/>
    <w:pPr>
      <w:ind w:left="720"/>
      <w:contextualSpacing/>
    </w:pPr>
  </w:style>
  <w:style w:type="character" w:customStyle="1" w:styleId="Heading2Char">
    <w:name w:val="Heading 2 Char"/>
    <w:basedOn w:val="DefaultParagraphFont"/>
    <w:link w:val="Heading2"/>
    <w:uiPriority w:val="9"/>
    <w:rsid w:val="00306532"/>
    <w:rPr>
      <w:rFonts w:ascii="Segoe" w:eastAsiaTheme="majorEastAsia" w:hAnsi="Segoe" w:cstheme="majorBidi"/>
      <w:bCs/>
      <w:color w:val="0085BC" w:themeColor="accent5"/>
      <w:sz w:val="28"/>
      <w:szCs w:val="28"/>
    </w:rPr>
  </w:style>
  <w:style w:type="character" w:customStyle="1" w:styleId="Heading4Char">
    <w:name w:val="Heading 4 Char"/>
    <w:basedOn w:val="DefaultParagraphFont"/>
    <w:link w:val="Heading4"/>
    <w:uiPriority w:val="9"/>
    <w:rsid w:val="00ED5EEA"/>
    <w:rPr>
      <w:rFonts w:ascii="Segoe" w:hAnsi="Segoe"/>
      <w:color w:val="000092" w:themeColor="text2"/>
    </w:rPr>
  </w:style>
  <w:style w:type="character" w:customStyle="1" w:styleId="Heading3Char">
    <w:name w:val="Heading 3 Char"/>
    <w:basedOn w:val="DefaultParagraphFont"/>
    <w:link w:val="Heading3"/>
    <w:uiPriority w:val="9"/>
    <w:rsid w:val="00306532"/>
    <w:rPr>
      <w:rFonts w:ascii="Segoe" w:eastAsiaTheme="majorEastAsia" w:hAnsi="Segoe" w:cstheme="majorBidi"/>
      <w:bCs/>
      <w:color w:val="0085BC" w:themeColor="accent5"/>
      <w:sz w:val="24"/>
      <w:szCs w:val="28"/>
    </w:rPr>
  </w:style>
  <w:style w:type="paragraph" w:customStyle="1" w:styleId="TaskSetup">
    <w:name w:val="Task Setup"/>
    <w:basedOn w:val="BodyText"/>
    <w:next w:val="ListNumber2"/>
    <w:qFormat/>
    <w:rsid w:val="00ED5EEA"/>
    <w:pPr>
      <w:numPr>
        <w:numId w:val="6"/>
      </w:numPr>
    </w:pPr>
    <w:rPr>
      <w:color w:val="000092" w:themeColor="text2"/>
    </w:rPr>
  </w:style>
  <w:style w:type="paragraph" w:customStyle="1" w:styleId="AdditionalInformation">
    <w:name w:val="Additional Information"/>
    <w:basedOn w:val="ListNumber2"/>
    <w:qFormat/>
    <w:rsid w:val="003B750E"/>
    <w:pPr>
      <w:numPr>
        <w:numId w:val="9"/>
      </w:numPr>
      <w:spacing w:after="60"/>
    </w:pPr>
    <w:rPr>
      <w:color w:val="000092" w:themeColor="text2"/>
      <w:sz w:val="18"/>
    </w:rPr>
  </w:style>
  <w:style w:type="paragraph" w:customStyle="1" w:styleId="Caution">
    <w:name w:val="Caution"/>
    <w:basedOn w:val="AdditionalInformation"/>
    <w:qFormat/>
    <w:rsid w:val="003B750E"/>
    <w:pPr>
      <w:numPr>
        <w:numId w:val="5"/>
      </w:numPr>
    </w:pPr>
    <w:rPr>
      <w:color w:val="FF0000" w:themeColor="accent4"/>
    </w:rPr>
  </w:style>
  <w:style w:type="paragraph" w:styleId="ListBullet2">
    <w:name w:val="List Bullet 2"/>
    <w:basedOn w:val="Normal"/>
    <w:uiPriority w:val="99"/>
    <w:unhideWhenUsed/>
    <w:qFormat/>
    <w:rsid w:val="00151782"/>
    <w:pPr>
      <w:numPr>
        <w:numId w:val="2"/>
      </w:numPr>
      <w:spacing w:after="120"/>
      <w:contextualSpacing/>
    </w:pPr>
  </w:style>
  <w:style w:type="paragraph" w:styleId="ListNumber3">
    <w:name w:val="List Number 3"/>
    <w:basedOn w:val="ListNumber2"/>
    <w:uiPriority w:val="99"/>
    <w:unhideWhenUsed/>
    <w:rsid w:val="009E7BCF"/>
    <w:pPr>
      <w:numPr>
        <w:numId w:val="4"/>
      </w:numPr>
      <w:contextualSpacing/>
    </w:pPr>
  </w:style>
  <w:style w:type="paragraph" w:customStyle="1" w:styleId="TableBody">
    <w:name w:val="Table Body"/>
    <w:basedOn w:val="Normal"/>
    <w:uiPriority w:val="99"/>
    <w:qFormat/>
    <w:rsid w:val="00FF45D2"/>
    <w:pPr>
      <w:spacing w:before="40" w:after="60" w:line="220" w:lineRule="exact"/>
      <w:ind w:left="72"/>
    </w:pPr>
    <w:rPr>
      <w:sz w:val="18"/>
      <w:szCs w:val="18"/>
    </w:rPr>
  </w:style>
  <w:style w:type="paragraph" w:customStyle="1" w:styleId="TableHead">
    <w:name w:val="Table Head"/>
    <w:basedOn w:val="Normal"/>
    <w:uiPriority w:val="99"/>
    <w:qFormat/>
    <w:rsid w:val="00FF45D2"/>
    <w:pPr>
      <w:suppressAutoHyphens/>
      <w:spacing w:before="40" w:after="40" w:line="220" w:lineRule="exact"/>
      <w:ind w:left="72"/>
    </w:pPr>
    <w:rPr>
      <w:rFonts w:ascii="Segoe Semibold" w:hAnsi="Segoe Semibold"/>
      <w:b/>
      <w:sz w:val="18"/>
      <w:szCs w:val="18"/>
    </w:rPr>
  </w:style>
  <w:style w:type="paragraph" w:customStyle="1" w:styleId="Le">
    <w:name w:val="Le"/>
    <w:next w:val="Normal"/>
    <w:uiPriority w:val="99"/>
    <w:rsid w:val="00B47AF7"/>
    <w:pPr>
      <w:spacing w:after="0" w:line="160" w:lineRule="exact"/>
      <w:jc w:val="right"/>
    </w:pPr>
    <w:rPr>
      <w:rFonts w:ascii="Times New Roman" w:eastAsia="MS Mincho" w:hAnsi="Times New Roman" w:cs="Times New Roman"/>
      <w:sz w:val="16"/>
      <w:szCs w:val="20"/>
    </w:rPr>
  </w:style>
  <w:style w:type="paragraph" w:styleId="ListBullet">
    <w:name w:val="List Bullet"/>
    <w:basedOn w:val="Normal"/>
    <w:uiPriority w:val="99"/>
    <w:unhideWhenUsed/>
    <w:rsid w:val="00F83D50"/>
    <w:pPr>
      <w:numPr>
        <w:numId w:val="1"/>
      </w:numPr>
      <w:contextualSpacing/>
    </w:pPr>
  </w:style>
  <w:style w:type="paragraph" w:styleId="List2">
    <w:name w:val="List 2"/>
    <w:basedOn w:val="ListParagraph"/>
    <w:uiPriority w:val="99"/>
    <w:unhideWhenUsed/>
    <w:qFormat/>
    <w:rsid w:val="008F3D1A"/>
    <w:pPr>
      <w:numPr>
        <w:numId w:val="10"/>
      </w:numPr>
      <w:shd w:val="clear" w:color="auto" w:fill="F2F2F2" w:themeFill="background1" w:themeFillShade="F2"/>
    </w:pPr>
    <w:rPr>
      <w:rFonts w:ascii="Courier New" w:hAnsi="Courier New" w:cs="Courier New"/>
    </w:rPr>
  </w:style>
  <w:style w:type="paragraph" w:styleId="ListContinue2">
    <w:name w:val="List Continue 2"/>
    <w:basedOn w:val="Normal"/>
    <w:uiPriority w:val="99"/>
    <w:unhideWhenUsed/>
    <w:rsid w:val="00F83D50"/>
    <w:pPr>
      <w:spacing w:after="120"/>
      <w:ind w:left="720"/>
      <w:contextualSpacing/>
    </w:pPr>
  </w:style>
  <w:style w:type="paragraph" w:styleId="Header">
    <w:name w:val="header"/>
    <w:basedOn w:val="Normal"/>
    <w:link w:val="HeaderChar"/>
    <w:uiPriority w:val="99"/>
    <w:unhideWhenUsed/>
    <w:rsid w:val="007B70E8"/>
    <w:pPr>
      <w:tabs>
        <w:tab w:val="center" w:pos="4680"/>
        <w:tab w:val="right" w:pos="9360"/>
      </w:tabs>
      <w:spacing w:after="0" w:line="240" w:lineRule="auto"/>
    </w:pPr>
    <w:rPr>
      <w:rFonts w:ascii="Segoe Semibold" w:hAnsi="Segoe Semibold"/>
      <w:color w:val="00006D" w:themeColor="text2" w:themeShade="BF"/>
    </w:rPr>
  </w:style>
  <w:style w:type="character" w:customStyle="1" w:styleId="HeaderChar">
    <w:name w:val="Header Char"/>
    <w:basedOn w:val="DefaultParagraphFont"/>
    <w:link w:val="Header"/>
    <w:uiPriority w:val="99"/>
    <w:rsid w:val="007B70E8"/>
    <w:rPr>
      <w:rFonts w:ascii="Segoe Semibold" w:hAnsi="Segoe Semibold"/>
      <w:color w:val="00006D" w:themeColor="text2" w:themeShade="BF"/>
      <w:sz w:val="20"/>
    </w:rPr>
  </w:style>
  <w:style w:type="paragraph" w:styleId="Footer">
    <w:name w:val="footer"/>
    <w:basedOn w:val="Normal"/>
    <w:link w:val="FooterChar"/>
    <w:uiPriority w:val="99"/>
    <w:unhideWhenUsed/>
    <w:rsid w:val="00844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FB"/>
    <w:rPr>
      <w:rFonts w:ascii="Segoe" w:hAnsi="Segoe"/>
      <w:sz w:val="20"/>
    </w:rPr>
  </w:style>
  <w:style w:type="paragraph" w:customStyle="1" w:styleId="TableImage">
    <w:name w:val="Table Image"/>
    <w:basedOn w:val="TableBody"/>
    <w:uiPriority w:val="99"/>
    <w:rsid w:val="00A22832"/>
    <w:pPr>
      <w:spacing w:line="240" w:lineRule="auto"/>
      <w:ind w:left="67"/>
    </w:pPr>
    <w:rPr>
      <w:rFonts w:ascii="Arial" w:hAnsi="Arial"/>
    </w:rPr>
  </w:style>
  <w:style w:type="character" w:styleId="Hyperlink">
    <w:name w:val="Hyperlink"/>
    <w:basedOn w:val="DefaultParagraphFont"/>
    <w:uiPriority w:val="99"/>
    <w:unhideWhenUsed/>
    <w:rsid w:val="00A22832"/>
    <w:rPr>
      <w:color w:val="0085BC" w:themeColor="hyperlink"/>
      <w:u w:val="single"/>
    </w:rPr>
  </w:style>
  <w:style w:type="paragraph" w:styleId="Caption">
    <w:name w:val="caption"/>
    <w:basedOn w:val="Normal"/>
    <w:next w:val="Normal"/>
    <w:uiPriority w:val="35"/>
    <w:unhideWhenUsed/>
    <w:qFormat/>
    <w:rsid w:val="005E1128"/>
    <w:pPr>
      <w:spacing w:line="240" w:lineRule="auto"/>
      <w:ind w:left="720"/>
    </w:pPr>
    <w:rPr>
      <w:b/>
      <w:bCs/>
      <w:color w:val="00AEEF" w:themeColor="background2"/>
      <w:sz w:val="18"/>
      <w:szCs w:val="18"/>
    </w:rPr>
  </w:style>
  <w:style w:type="paragraph" w:styleId="List3">
    <w:name w:val="List 3"/>
    <w:basedOn w:val="Normal"/>
    <w:uiPriority w:val="99"/>
    <w:unhideWhenUsed/>
    <w:rsid w:val="005C3BE0"/>
    <w:pPr>
      <w:ind w:left="1080" w:hanging="360"/>
      <w:contextualSpacing/>
    </w:pPr>
  </w:style>
  <w:style w:type="character" w:styleId="CommentReference">
    <w:name w:val="annotation reference"/>
    <w:basedOn w:val="DefaultParagraphFont"/>
    <w:uiPriority w:val="99"/>
    <w:semiHidden/>
    <w:unhideWhenUsed/>
    <w:rsid w:val="002A3789"/>
    <w:rPr>
      <w:sz w:val="16"/>
      <w:szCs w:val="16"/>
    </w:rPr>
  </w:style>
  <w:style w:type="paragraph" w:styleId="CommentText">
    <w:name w:val="annotation text"/>
    <w:basedOn w:val="Normal"/>
    <w:link w:val="CommentTextChar"/>
    <w:uiPriority w:val="99"/>
    <w:semiHidden/>
    <w:unhideWhenUsed/>
    <w:rsid w:val="002A3789"/>
    <w:pPr>
      <w:spacing w:line="240" w:lineRule="auto"/>
    </w:pPr>
    <w:rPr>
      <w:szCs w:val="20"/>
    </w:rPr>
  </w:style>
  <w:style w:type="character" w:customStyle="1" w:styleId="CommentTextChar">
    <w:name w:val="Comment Text Char"/>
    <w:basedOn w:val="DefaultParagraphFont"/>
    <w:link w:val="CommentText"/>
    <w:uiPriority w:val="99"/>
    <w:semiHidden/>
    <w:rsid w:val="002A3789"/>
    <w:rPr>
      <w:rFonts w:ascii="Segoe" w:hAnsi="Segoe"/>
      <w:sz w:val="20"/>
      <w:szCs w:val="20"/>
    </w:rPr>
  </w:style>
  <w:style w:type="paragraph" w:styleId="CommentSubject">
    <w:name w:val="annotation subject"/>
    <w:basedOn w:val="CommentText"/>
    <w:next w:val="CommentText"/>
    <w:link w:val="CommentSubjectChar"/>
    <w:uiPriority w:val="99"/>
    <w:semiHidden/>
    <w:unhideWhenUsed/>
    <w:rsid w:val="002A3789"/>
    <w:rPr>
      <w:b/>
      <w:bCs/>
    </w:rPr>
  </w:style>
  <w:style w:type="character" w:customStyle="1" w:styleId="CommentSubjectChar">
    <w:name w:val="Comment Subject Char"/>
    <w:basedOn w:val="CommentTextChar"/>
    <w:link w:val="CommentSubject"/>
    <w:uiPriority w:val="99"/>
    <w:semiHidden/>
    <w:rsid w:val="002A3789"/>
    <w:rPr>
      <w:rFonts w:ascii="Segoe" w:hAnsi="Sego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visualstudio.com/products/visual-studio-team-services-vs?utm_source=Google&amp;utm_medium=CPC&amp;utm_term=Branded&amp;utm_campaign=VSTS%20EvergreenWT.srch=1&amp;WT.mc_id=SEM_xeWGA7kH" TargetMode="External"/><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hyperlink" Target="https://github.com/PowerShell/PSScriptAnalyzer" TargetMode="External"/><Relationship Id="rId34" Type="http://schemas.openxmlformats.org/officeDocument/2006/relationships/hyperlink" Target="https://github.com/pester/Pester/wiki" TargetMode="External"/><Relationship Id="rId42" Type="http://schemas.openxmlformats.org/officeDocument/2006/relationships/image" Target="media/image21.png"/><Relationship Id="rId47" Type="http://schemas.openxmlformats.org/officeDocument/2006/relationships/hyperlink" Target="http://www.contoso.com" TargetMode="Externa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1.xml"/><Relationship Id="rId16" Type="http://schemas.openxmlformats.org/officeDocument/2006/relationships/hyperlink" Target="http://releasepipeline.blob.core.windows.net/pdf/The%20Release%20Pipeline%20Model.pdf"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mailto:demo@contoso.com" TargetMode="External"/><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Ticketmaster/poshspec/wiki"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sake/psake" TargetMode="External"/><Relationship Id="rId31" Type="http://schemas.openxmlformats.org/officeDocument/2006/relationships/image" Target="media/image15.png"/><Relationship Id="rId44" Type="http://schemas.openxmlformats.org/officeDocument/2006/relationships/image" Target="media/image23.png"/><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Ticketmaster/poshspec/wiki" TargetMode="External"/><Relationship Id="rId43" Type="http://schemas.openxmlformats.org/officeDocument/2006/relationships/image" Target="media/image22.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image" Target="media/image4.png"/><Relationship Id="rId17" Type="http://schemas.openxmlformats.org/officeDocument/2006/relationships/hyperlink" Target="https://github.com/pester/Pester" TargetMode="External"/><Relationship Id="rId25" Type="http://schemas.openxmlformats.org/officeDocument/2006/relationships/image" Target="media/image9.png"/><Relationship Id="rId33" Type="http://schemas.openxmlformats.org/officeDocument/2006/relationships/hyperlink" Target="http://psake.readthedocs.io/en/latest/" TargetMode="External"/><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hyperlink" Target="https://github.com/Ticketmaster/poshspec" TargetMode="External"/><Relationship Id="rId41"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tro Style Template">
      <a:dk1>
        <a:sysClr val="windowText" lastClr="000000"/>
      </a:dk1>
      <a:lt1>
        <a:sysClr val="window" lastClr="FFFFFF"/>
      </a:lt1>
      <a:dk2>
        <a:srgbClr val="000092"/>
      </a:dk2>
      <a:lt2>
        <a:srgbClr val="00AEEF"/>
      </a:lt2>
      <a:accent1>
        <a:srgbClr val="00A600"/>
      </a:accent1>
      <a:accent2>
        <a:srgbClr val="910091"/>
      </a:accent2>
      <a:accent3>
        <a:srgbClr val="FF8A00"/>
      </a:accent3>
      <a:accent4>
        <a:srgbClr val="FF0000"/>
      </a:accent4>
      <a:accent5>
        <a:srgbClr val="0085BC"/>
      </a:accent5>
      <a:accent6>
        <a:srgbClr val="8CC600"/>
      </a:accent6>
      <a:hlink>
        <a:srgbClr val="0085BC"/>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e151ca84-a088-4271-84c7-b9e7226cbb54">
      <Url xsi:nil="true"/>
      <Description xsi:nil="true"/>
    </_ShortcutUrl>
    <HomePageSortOrder xmlns="e151ca84-a088-4271-84c7-b9e7226cbb54" xsi:nil="true"/>
    <SharedWithUsers xmlns="c19dccf4-054d-4d82-a67b-ac6dca29f124">
      <UserInfo>
        <DisplayName>David Coulter</DisplayName>
        <AccountId>334</AccountId>
        <AccountType/>
      </UserInfo>
      <UserInfo>
        <DisplayName>Bobby Reed</DisplayName>
        <AccountId>335</AccountId>
        <AccountType/>
      </UserInfo>
      <UserInfo>
        <DisplayName>DSC Select Customer FeedbackProgram</DisplayName>
        <AccountId>387</AccountId>
        <AccountType/>
      </UserInfo>
    </SharedWithUsers>
    <LastSharedByUser xmlns="c19dccf4-054d-4d82-a67b-ac6dca29f124">markgray@ntdev.microsoft.com</LastSharedByUser>
    <LastSharedByTime xmlns="c19dccf4-054d-4d82-a67b-ac6dca29f124">2016-09-02T06:16:53+00:00</LastSharedByTim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1D8E42F6E8DF4E82AA8B63F4153659" ma:contentTypeVersion="7" ma:contentTypeDescription="Create a new document." ma:contentTypeScope="" ma:versionID="ae5d0b3b3432cc628dc06a90dd2189c4">
  <xsd:schema xmlns:xsd="http://www.w3.org/2001/XMLSchema" xmlns:xs="http://www.w3.org/2001/XMLSchema" xmlns:p="http://schemas.microsoft.com/office/2006/metadata/properties" xmlns:ns2="c19dccf4-054d-4d82-a67b-ac6dca29f124" xmlns:ns3="e151ca84-a088-4271-84c7-b9e7226cbb54" targetNamespace="http://schemas.microsoft.com/office/2006/metadata/properties" ma:root="true" ma:fieldsID="68f6d364aa158732fd8e4e62d09df5ba" ns2:_="" ns3:_="">
    <xsd:import namespace="c19dccf4-054d-4d82-a67b-ac6dca29f124"/>
    <xsd:import namespace="e151ca84-a088-4271-84c7-b9e7226cbb54"/>
    <xsd:element name="properties">
      <xsd:complexType>
        <xsd:sequence>
          <xsd:element name="documentManagement">
            <xsd:complexType>
              <xsd:all>
                <xsd:element ref="ns2:SharedWithUsers" minOccurs="0"/>
                <xsd:element ref="ns3:HomePageSortOrder" minOccurs="0"/>
                <xsd:element ref="ns2:SharingHintHash" minOccurs="0"/>
                <xsd:element ref="ns2:SharedWithDetails" minOccurs="0"/>
                <xsd:element ref="ns3:_ShortcutUrl"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dccf4-054d-4d82-a67b-ac6dca29f1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151ca84-a088-4271-84c7-b9e7226cbb54" elementFormDefault="qualified">
    <xsd:import namespace="http://schemas.microsoft.com/office/2006/documentManagement/types"/>
    <xsd:import namespace="http://schemas.microsoft.com/office/infopath/2007/PartnerControls"/>
    <xsd:element name="HomePageSortOrder" ma:index="9" nillable="true" ma:displayName="HomePageSortOrder" ma:description="Keep current critical items near the top on the home page &amp; other views. Use Alphanumeric blocks: A-01 for top, Z-99 for bottom." ma:internalName="HomePageSortOrder">
      <xsd:simpleType>
        <xsd:restriction base="dms:Text">
          <xsd:maxLength value="20"/>
        </xsd:restriction>
      </xsd:simpleType>
    </xsd:element>
    <xsd:element name="_ShortcutUrl" ma:index="12"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013C8-5F89-4CEF-8550-9C2F505192E1}">
  <ds:schemaRefs>
    <ds:schemaRef ds:uri="http://schemas.openxmlformats.org/package/2006/metadata/core-properties"/>
    <ds:schemaRef ds:uri="http://schemas.microsoft.com/office/infopath/2007/PartnerControls"/>
    <ds:schemaRef ds:uri="http://purl.org/dc/dcmitype/"/>
    <ds:schemaRef ds:uri="http://www.w3.org/XML/1998/namespace"/>
    <ds:schemaRef ds:uri="e151ca84-a088-4271-84c7-b9e7226cbb54"/>
    <ds:schemaRef ds:uri="http://schemas.microsoft.com/office/2006/documentManagement/types"/>
    <ds:schemaRef ds:uri="http://purl.org/dc/elements/1.1/"/>
    <ds:schemaRef ds:uri="c19dccf4-054d-4d82-a67b-ac6dca29f124"/>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941659A7-2219-4011-8FE4-20848071C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dccf4-054d-4d82-a67b-ac6dca29f124"/>
    <ds:schemaRef ds:uri="e151ca84-a088-4271-84c7-b9e7226cb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3B1CC3-ECEC-461C-B37F-FA0F86D65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4848</Words>
  <Characters>27634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TR23 - Example of Lab Manual</vt:lpstr>
    </vt:vector>
  </TitlesOfParts>
  <Company>Microsoft</Company>
  <LinksUpToDate>false</LinksUpToDate>
  <CharactersWithSpaces>32418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TR23 - Example of Lab Manual</dc:title>
  <dc:subject/>
  <dc:creator>Administrator</dc:creator>
  <cp:keywords/>
  <dc:description/>
  <cp:lastModifiedBy>Mark Gray</cp:lastModifiedBy>
  <cp:revision>2</cp:revision>
  <dcterms:created xsi:type="dcterms:W3CDTF">2016-10-12T21:56:00Z</dcterms:created>
  <dcterms:modified xsi:type="dcterms:W3CDTF">2016-10-12T21:56:00Z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0x010100571D8E42F6E8DF4E82AA8B63F4153659</vt:lpwstr>
  </property>
</Properties>
</file>